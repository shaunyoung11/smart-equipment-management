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BFDF" w14:textId="3FCA70CA" w:rsidR="001A24F8" w:rsidRDefault="001A24F8" w:rsidP="00C15031">
      <w:pPr>
        <w:spacing w:before="120" w:after="120" w:line="360" w:lineRule="auto"/>
        <w:ind w:firstLineChars="0" w:firstLine="0"/>
        <w:jc w:val="center"/>
        <w:rPr>
          <w:rFonts w:ascii="黑体" w:eastAsia="黑体" w:hAnsi="黑体" w:cs="Times New Roman"/>
          <w:b/>
          <w:sz w:val="52"/>
          <w:szCs w:val="44"/>
        </w:rPr>
      </w:pPr>
      <w:r>
        <w:rPr>
          <w:noProof/>
        </w:rPr>
        <w:drawing>
          <wp:inline distT="0" distB="0" distL="0" distR="0" wp14:anchorId="72B97CA4" wp14:editId="50D94EDE">
            <wp:extent cx="1811655" cy="1475105"/>
            <wp:effectExtent l="0" t="0" r="0" b="0"/>
            <wp:docPr id="6" name="图片 6" descr="http://www.fwwb.org.cn/static/images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wwb.org.cn/static/images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ED63" w14:textId="1CDF48C0" w:rsidR="005E7BC5" w:rsidRPr="00E14233" w:rsidRDefault="005E7BC5" w:rsidP="00F10358">
      <w:pPr>
        <w:spacing w:before="120" w:after="120" w:line="360" w:lineRule="auto"/>
        <w:ind w:firstLineChars="0" w:firstLine="0"/>
        <w:jc w:val="center"/>
        <w:rPr>
          <w:rFonts w:ascii="黑体" w:eastAsia="黑体" w:hAnsi="黑体" w:cs="Times New Roman"/>
          <w:b/>
          <w:sz w:val="48"/>
          <w:szCs w:val="44"/>
        </w:rPr>
      </w:pPr>
      <w:r w:rsidRPr="00E14233">
        <w:rPr>
          <w:rFonts w:ascii="黑体" w:eastAsia="黑体" w:hAnsi="黑体" w:cs="Times New Roman" w:hint="eastAsia"/>
          <w:b/>
          <w:sz w:val="48"/>
          <w:szCs w:val="44"/>
        </w:rPr>
        <w:t>中国大学生服务外包</w:t>
      </w:r>
    </w:p>
    <w:p w14:paraId="305C0C4C" w14:textId="5455D358" w:rsidR="005E7BC5" w:rsidRPr="00C15031" w:rsidRDefault="005E7BC5" w:rsidP="00C15031">
      <w:pPr>
        <w:spacing w:before="120" w:after="120" w:line="360" w:lineRule="auto"/>
        <w:ind w:firstLineChars="0" w:firstLine="0"/>
        <w:jc w:val="center"/>
        <w:rPr>
          <w:rFonts w:ascii="楷体" w:hAnsi="楷体" w:cs="Times New Roman"/>
          <w:b/>
          <w:sz w:val="44"/>
          <w:szCs w:val="44"/>
        </w:rPr>
      </w:pPr>
      <w:r w:rsidRPr="003475B0">
        <w:rPr>
          <w:rFonts w:ascii="楷体" w:hAnsi="楷体" w:cs="Times New Roman" w:hint="eastAsia"/>
          <w:b/>
          <w:sz w:val="44"/>
          <w:szCs w:val="44"/>
        </w:rPr>
        <w:t>创新创业大赛</w:t>
      </w:r>
    </w:p>
    <w:p w14:paraId="1CB1E0F6" w14:textId="01D50F81" w:rsidR="001A24F8" w:rsidRPr="00A728A3" w:rsidRDefault="001A24F8" w:rsidP="005E7BC5">
      <w:pPr>
        <w:spacing w:before="120" w:after="120" w:line="240" w:lineRule="auto"/>
        <w:ind w:firstLineChars="0" w:firstLine="0"/>
        <w:jc w:val="center"/>
        <w:rPr>
          <w:rFonts w:ascii="黑体" w:eastAsia="黑体" w:hAnsi="黑体" w:cs="Times New Roman"/>
          <w:b/>
          <w:sz w:val="48"/>
          <w:szCs w:val="44"/>
        </w:rPr>
      </w:pPr>
    </w:p>
    <w:p w14:paraId="516F21F3" w14:textId="3F9D12B9" w:rsidR="001A24F8" w:rsidRPr="00C03A64" w:rsidRDefault="00E14233" w:rsidP="00F10358">
      <w:pPr>
        <w:spacing w:before="120" w:after="120" w:line="360" w:lineRule="auto"/>
        <w:ind w:firstLineChars="0" w:firstLine="0"/>
        <w:jc w:val="center"/>
        <w:rPr>
          <w:rFonts w:ascii="黑体" w:eastAsia="黑体" w:hAnsi="黑体" w:cs="Times New Roman"/>
          <w:b/>
          <w:sz w:val="56"/>
          <w:szCs w:val="44"/>
        </w:rPr>
      </w:pPr>
      <w:r w:rsidRPr="00C03A64">
        <w:rPr>
          <w:rFonts w:ascii="黑体" w:eastAsia="黑体" w:hAnsi="黑体" w:cs="Times New Roman" w:hint="eastAsia"/>
          <w:b/>
          <w:sz w:val="56"/>
          <w:szCs w:val="44"/>
        </w:rPr>
        <w:t>设备</w:t>
      </w:r>
      <w:proofErr w:type="gramStart"/>
      <w:r w:rsidRPr="00C03A64">
        <w:rPr>
          <w:rFonts w:ascii="黑体" w:eastAsia="黑体" w:hAnsi="黑体" w:cs="Times New Roman" w:hint="eastAsia"/>
          <w:b/>
          <w:sz w:val="56"/>
          <w:szCs w:val="44"/>
        </w:rPr>
        <w:t>手递手</w:t>
      </w:r>
      <w:proofErr w:type="gramEnd"/>
      <w:r w:rsidRPr="00C03A64">
        <w:rPr>
          <w:rFonts w:ascii="黑体" w:eastAsia="黑体" w:hAnsi="黑体" w:cs="Times New Roman" w:hint="eastAsia"/>
          <w:b/>
          <w:sz w:val="56"/>
          <w:szCs w:val="44"/>
        </w:rPr>
        <w:t>——智慧设备管理系统</w:t>
      </w:r>
    </w:p>
    <w:p w14:paraId="1C05B89A" w14:textId="77777777" w:rsidR="00900B96" w:rsidRDefault="00900B96" w:rsidP="00F10358">
      <w:pPr>
        <w:spacing w:before="120" w:after="120" w:line="360" w:lineRule="auto"/>
        <w:ind w:firstLineChars="0" w:firstLine="0"/>
        <w:jc w:val="center"/>
        <w:rPr>
          <w:rFonts w:ascii="楷体" w:hAnsi="楷体" w:cs="Times New Roman"/>
          <w:b/>
          <w:sz w:val="48"/>
          <w:szCs w:val="44"/>
        </w:rPr>
      </w:pPr>
    </w:p>
    <w:p w14:paraId="69D16857" w14:textId="22FE9779" w:rsidR="005E7BC5" w:rsidRPr="00C03A64" w:rsidRDefault="005E7BC5" w:rsidP="00F10358">
      <w:pPr>
        <w:spacing w:before="120" w:after="120" w:line="360" w:lineRule="auto"/>
        <w:ind w:firstLineChars="0" w:firstLine="0"/>
        <w:jc w:val="center"/>
        <w:rPr>
          <w:rFonts w:ascii="楷体" w:hAnsi="楷体" w:cs="Times New Roman"/>
          <w:b/>
          <w:sz w:val="52"/>
          <w:szCs w:val="44"/>
        </w:rPr>
      </w:pPr>
      <w:r w:rsidRPr="00C03A64">
        <w:rPr>
          <w:rFonts w:ascii="楷体" w:hAnsi="楷体" w:cs="Times New Roman" w:hint="eastAsia"/>
          <w:b/>
          <w:sz w:val="52"/>
          <w:szCs w:val="44"/>
        </w:rPr>
        <w:t>项目概要文档</w:t>
      </w:r>
    </w:p>
    <w:p w14:paraId="4F96C4C0" w14:textId="6606EA5D" w:rsidR="005D43B0" w:rsidRDefault="005D43B0" w:rsidP="00900B96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3259F237" w14:textId="3BBF18B2" w:rsidR="005D43B0" w:rsidRDefault="005D43B0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2D233FB4" w14:textId="5DBA06BD" w:rsidR="009415CE" w:rsidRDefault="009415CE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44A169EF" w14:textId="57F92789" w:rsidR="00A21C3F" w:rsidRDefault="00A21C3F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0C6E9108" w14:textId="17D7F445" w:rsidR="00426030" w:rsidRDefault="00426030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52C2B5CF" w14:textId="2A14A188" w:rsidR="00B4665B" w:rsidRDefault="00B4665B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7485A429" w14:textId="4660AFA3" w:rsidR="00722859" w:rsidRDefault="00722859" w:rsidP="005E7BC5">
      <w:pPr>
        <w:spacing w:before="120" w:after="120" w:line="240" w:lineRule="auto"/>
        <w:ind w:firstLineChars="0" w:firstLine="0"/>
        <w:jc w:val="center"/>
        <w:rPr>
          <w:rFonts w:ascii="宋体" w:hAnsi="宋体" w:cs="Times New Roman"/>
          <w:b/>
          <w:sz w:val="48"/>
          <w:szCs w:val="44"/>
        </w:rPr>
      </w:pPr>
    </w:p>
    <w:p w14:paraId="063ECC1F" w14:textId="77777777" w:rsidR="00074F7A" w:rsidRDefault="00074F7A" w:rsidP="00074F7A">
      <w:pPr>
        <w:spacing w:before="120" w:after="120"/>
        <w:ind w:firstLine="480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946"/>
      </w:tblGrid>
      <w:tr w:rsidR="00B4665B" w14:paraId="10E94497" w14:textId="77777777" w:rsidTr="002A6345">
        <w:tc>
          <w:tcPr>
            <w:tcW w:w="2093" w:type="dxa"/>
          </w:tcPr>
          <w:p w14:paraId="37935C4A" w14:textId="77777777" w:rsidR="00B4665B" w:rsidRPr="009E2375" w:rsidRDefault="00B4665B" w:rsidP="002A6345">
            <w:pPr>
              <w:spacing w:before="120" w:after="120" w:line="240" w:lineRule="auto"/>
              <w:ind w:firstLineChars="0" w:firstLine="0"/>
              <w:jc w:val="right"/>
              <w:rPr>
                <w:rFonts w:ascii="宋体" w:hAnsi="宋体" w:cs="Times New Roman"/>
                <w:b/>
                <w:sz w:val="48"/>
                <w:szCs w:val="44"/>
              </w:rPr>
            </w:pPr>
            <w:ins w:id="0" w:author="ShaunYoung11" w:date="2021-04-20T17:20:00Z">
              <w:r w:rsidRPr="009E2375">
                <w:rPr>
                  <w:rFonts w:ascii="宋体" w:hAnsi="宋体" w:cs="Times New Roman" w:hint="eastAsia"/>
                  <w:sz w:val="32"/>
                  <w:szCs w:val="44"/>
                </w:rPr>
                <w:t>选</w:t>
              </w:r>
            </w:ins>
            <w:r>
              <w:rPr>
                <w:rFonts w:ascii="宋体" w:hAnsi="宋体" w:cs="Times New Roman" w:hint="eastAsia"/>
                <w:sz w:val="32"/>
                <w:szCs w:val="44"/>
              </w:rPr>
              <w:t xml:space="preserve"> </w:t>
            </w:r>
            <w:r>
              <w:rPr>
                <w:rFonts w:ascii="宋体" w:hAnsi="宋体" w:cs="Times New Roman"/>
                <w:sz w:val="32"/>
                <w:szCs w:val="44"/>
              </w:rPr>
              <w:t xml:space="preserve">   </w:t>
            </w:r>
            <w:ins w:id="1" w:author="ShaunYoung11" w:date="2021-04-20T17:20:00Z">
              <w:r w:rsidRPr="009E2375">
                <w:rPr>
                  <w:rFonts w:ascii="宋体" w:hAnsi="宋体" w:cs="Times New Roman" w:hint="eastAsia"/>
                  <w:sz w:val="32"/>
                  <w:szCs w:val="44"/>
                </w:rPr>
                <w:t>题</w:t>
              </w:r>
            </w:ins>
            <w:r>
              <w:rPr>
                <w:rFonts w:ascii="宋体" w:hAnsi="宋体" w:cs="Times New Roman" w:hint="eastAsia"/>
                <w:sz w:val="32"/>
                <w:szCs w:val="44"/>
              </w:rPr>
              <w:t>：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B4854C8" w14:textId="77777777" w:rsidR="00B4665B" w:rsidRPr="009E2375" w:rsidRDefault="00B4665B" w:rsidP="002A6345">
            <w:pPr>
              <w:spacing w:before="120" w:after="120"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 w:val="48"/>
                <w:szCs w:val="44"/>
              </w:rPr>
            </w:pPr>
            <w:ins w:id="2" w:author="ShaunYoung11" w:date="2021-04-20T17:20:00Z">
              <w:r w:rsidRPr="009E2375">
                <w:rPr>
                  <w:rFonts w:ascii="宋体" w:hAnsi="宋体" w:cs="Times New Roman" w:hint="eastAsia"/>
                  <w:sz w:val="32"/>
                  <w:szCs w:val="44"/>
                </w:rPr>
                <w:t>【</w:t>
              </w:r>
              <w:r w:rsidRPr="009E2375">
                <w:rPr>
                  <w:rFonts w:ascii="宋体" w:hAnsi="宋体" w:cs="Times New Roman" w:hint="eastAsia"/>
                  <w:sz w:val="32"/>
                  <w:szCs w:val="44"/>
                </w:rPr>
                <w:t>A</w:t>
              </w:r>
              <w:r w:rsidRPr="009E2375">
                <w:rPr>
                  <w:rFonts w:ascii="宋体" w:hAnsi="宋体" w:cs="Times New Roman"/>
                  <w:sz w:val="32"/>
                  <w:szCs w:val="44"/>
                </w:rPr>
                <w:t>14</w:t>
              </w:r>
              <w:r w:rsidRPr="009E2375">
                <w:rPr>
                  <w:rFonts w:ascii="宋体" w:hAnsi="宋体" w:cs="Times New Roman" w:hint="eastAsia"/>
                  <w:sz w:val="32"/>
                  <w:szCs w:val="44"/>
                </w:rPr>
                <w:t>】</w:t>
              </w:r>
              <w:r w:rsidRPr="009E2375">
                <w:rPr>
                  <w:rFonts w:hint="eastAsia"/>
                  <w:color w:val="000000"/>
                  <w:sz w:val="30"/>
                  <w:szCs w:val="30"/>
                </w:rPr>
                <w:t>移动互联时代的设备管理【虹软】</w:t>
              </w:r>
            </w:ins>
          </w:p>
        </w:tc>
      </w:tr>
      <w:tr w:rsidR="00B4665B" w14:paraId="20BD439F" w14:textId="77777777" w:rsidTr="002A6345">
        <w:tc>
          <w:tcPr>
            <w:tcW w:w="2093" w:type="dxa"/>
          </w:tcPr>
          <w:p w14:paraId="5FF916B7" w14:textId="77777777" w:rsidR="00B4665B" w:rsidRDefault="00B4665B" w:rsidP="002A6345">
            <w:pPr>
              <w:spacing w:before="120" w:after="120" w:line="240" w:lineRule="auto"/>
              <w:ind w:firstLineChars="0" w:firstLine="0"/>
              <w:jc w:val="right"/>
              <w:rPr>
                <w:rFonts w:ascii="宋体" w:hAnsi="宋体" w:cs="Times New Roman"/>
                <w:b/>
                <w:sz w:val="48"/>
                <w:szCs w:val="44"/>
              </w:rPr>
            </w:pPr>
            <w:ins w:id="3" w:author="ShaunYoung11" w:date="2021-04-20T17:20:00Z">
              <w:r>
                <w:rPr>
                  <w:rFonts w:ascii="宋体" w:hAnsi="宋体" w:cs="Times New Roman" w:hint="eastAsia"/>
                  <w:sz w:val="32"/>
                  <w:szCs w:val="44"/>
                </w:rPr>
                <w:t>团队编号</w:t>
              </w:r>
            </w:ins>
            <w:r>
              <w:rPr>
                <w:rFonts w:ascii="宋体" w:hAnsi="宋体" w:cs="Times New Roman" w:hint="eastAsia"/>
                <w:sz w:val="32"/>
                <w:szCs w:val="44"/>
              </w:rPr>
              <w:t>：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1E95DB8" w14:textId="77777777" w:rsidR="00B4665B" w:rsidRPr="009E2375" w:rsidRDefault="00B4665B" w:rsidP="002A6345">
            <w:pPr>
              <w:spacing w:before="120" w:after="120"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 w:val="48"/>
                <w:szCs w:val="44"/>
              </w:rPr>
            </w:pPr>
            <w:ins w:id="4" w:author="ShaunYoung11" w:date="2021-04-20T17:20:00Z">
              <w:r w:rsidRPr="009E2375">
                <w:rPr>
                  <w:rFonts w:ascii="宋体" w:hAnsi="宋体" w:cs="Times New Roman"/>
                  <w:sz w:val="32"/>
                  <w:szCs w:val="44"/>
                </w:rPr>
                <w:t>2003416</w:t>
              </w:r>
            </w:ins>
          </w:p>
        </w:tc>
      </w:tr>
    </w:tbl>
    <w:p w14:paraId="05865513" w14:textId="45F7BD38" w:rsidR="002C78BF" w:rsidRDefault="002C78BF">
      <w:pPr>
        <w:widowControl/>
        <w:spacing w:beforeLines="0" w:before="0" w:afterLines="0" w:after="0" w:line="240" w:lineRule="auto"/>
        <w:ind w:firstLineChars="0" w:firstLine="0"/>
        <w:contextualSpacing w:val="0"/>
        <w:jc w:val="left"/>
        <w:rPr>
          <w:lang w:val="zh-CN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783260419"/>
        <w:docPartObj>
          <w:docPartGallery w:val="Table of Contents"/>
          <w:docPartUnique/>
        </w:docPartObj>
      </w:sdtPr>
      <w:sdtEndPr>
        <w:rPr>
          <w:rFonts w:eastAsia="楷体"/>
          <w:b/>
          <w:bCs/>
        </w:rPr>
      </w:sdtEndPr>
      <w:sdtContent>
        <w:p w14:paraId="3D9FAB98" w14:textId="7BBC6547" w:rsidR="003C6FD6" w:rsidRPr="00017763" w:rsidRDefault="003C6FD6" w:rsidP="00017763">
          <w:pPr>
            <w:pStyle w:val="TOC"/>
            <w:spacing w:before="120" w:after="120"/>
            <w:ind w:firstLine="480"/>
            <w:jc w:val="center"/>
            <w:rPr>
              <w:rFonts w:ascii="黑体" w:eastAsia="黑体" w:hAnsi="黑体"/>
              <w:color w:val="auto"/>
              <w:sz w:val="44"/>
            </w:rPr>
          </w:pPr>
          <w:r w:rsidRPr="00017763">
            <w:rPr>
              <w:rFonts w:ascii="黑体" w:eastAsia="黑体" w:hAnsi="黑体"/>
              <w:color w:val="auto"/>
              <w:sz w:val="44"/>
              <w:lang w:val="zh-CN"/>
            </w:rPr>
            <w:t>目</w:t>
          </w:r>
          <w:r w:rsidR="00017763">
            <w:rPr>
              <w:rFonts w:ascii="黑体" w:eastAsia="黑体" w:hAnsi="黑体" w:hint="eastAsia"/>
              <w:color w:val="auto"/>
              <w:sz w:val="44"/>
              <w:lang w:val="zh-CN"/>
            </w:rPr>
            <w:t xml:space="preserve"> </w:t>
          </w:r>
          <w:r w:rsidRPr="00017763">
            <w:rPr>
              <w:rFonts w:ascii="黑体" w:eastAsia="黑体" w:hAnsi="黑体"/>
              <w:color w:val="auto"/>
              <w:sz w:val="44"/>
              <w:lang w:val="zh-CN"/>
            </w:rPr>
            <w:t>录</w:t>
          </w:r>
        </w:p>
        <w:p w14:paraId="5279AC33" w14:textId="0B01CD09" w:rsidR="003C6FD6" w:rsidRPr="007923E5" w:rsidRDefault="003C6FD6">
          <w:pPr>
            <w:pStyle w:val="TOC1"/>
            <w:tabs>
              <w:tab w:val="right" w:leader="dot" w:pos="9395"/>
            </w:tabs>
            <w:spacing w:before="120" w:after="120"/>
            <w:ind w:firstLine="562"/>
            <w:rPr>
              <w:noProof/>
              <w:sz w:val="28"/>
            </w:rPr>
          </w:pPr>
          <w:r w:rsidRPr="007923E5">
            <w:rPr>
              <w:b/>
              <w:bCs/>
              <w:sz w:val="28"/>
              <w:lang w:val="zh-CN"/>
            </w:rPr>
            <w:fldChar w:fldCharType="begin"/>
          </w:r>
          <w:r w:rsidRPr="007923E5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7923E5">
            <w:rPr>
              <w:b/>
              <w:bCs/>
              <w:sz w:val="28"/>
              <w:lang w:val="zh-CN"/>
            </w:rPr>
            <w:fldChar w:fldCharType="separate"/>
          </w:r>
          <w:hyperlink w:anchor="_Toc69829716" w:history="1">
            <w:r w:rsidRPr="007923E5">
              <w:rPr>
                <w:rStyle w:val="a6"/>
                <w:noProof/>
                <w:sz w:val="28"/>
              </w:rPr>
              <w:t xml:space="preserve">1 </w:t>
            </w:r>
            <w:r w:rsidRPr="007923E5">
              <w:rPr>
                <w:rStyle w:val="a6"/>
                <w:noProof/>
                <w:sz w:val="28"/>
              </w:rPr>
              <w:t>背景、痛点与系统功能</w:t>
            </w:r>
            <w:r w:rsidRPr="007923E5">
              <w:rPr>
                <w:noProof/>
                <w:webHidden/>
                <w:sz w:val="28"/>
              </w:rPr>
              <w:tab/>
            </w:r>
            <w:r w:rsidRPr="007923E5">
              <w:rPr>
                <w:noProof/>
                <w:webHidden/>
                <w:sz w:val="28"/>
              </w:rPr>
              <w:fldChar w:fldCharType="begin"/>
            </w:r>
            <w:r w:rsidRPr="007923E5">
              <w:rPr>
                <w:noProof/>
                <w:webHidden/>
                <w:sz w:val="28"/>
              </w:rPr>
              <w:instrText xml:space="preserve"> PAGEREF _Toc69829716 \h </w:instrText>
            </w:r>
            <w:r w:rsidRPr="007923E5">
              <w:rPr>
                <w:noProof/>
                <w:webHidden/>
                <w:sz w:val="28"/>
              </w:rPr>
            </w:r>
            <w:r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1</w:t>
            </w:r>
            <w:r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20D00C6D" w14:textId="55BD1771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17" w:history="1">
            <w:r w:rsidR="003C6FD6" w:rsidRPr="007923E5">
              <w:rPr>
                <w:rStyle w:val="a6"/>
                <w:noProof/>
                <w:sz w:val="28"/>
              </w:rPr>
              <w:t xml:space="preserve">1.1 </w:t>
            </w:r>
            <w:r w:rsidR="003C6FD6" w:rsidRPr="007923E5">
              <w:rPr>
                <w:rStyle w:val="a6"/>
                <w:noProof/>
                <w:sz w:val="28"/>
              </w:rPr>
              <w:t>背景介绍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_Toc69829717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1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68797AA7" w14:textId="7495D9D6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18" w:history="1">
            <w:r w:rsidR="003C6FD6" w:rsidRPr="007923E5">
              <w:rPr>
                <w:rStyle w:val="a6"/>
                <w:noProof/>
                <w:sz w:val="28"/>
              </w:rPr>
              <w:t xml:space="preserve">1.2 </w:t>
            </w:r>
            <w:r w:rsidR="003C6FD6" w:rsidRPr="007923E5">
              <w:rPr>
                <w:rStyle w:val="a6"/>
                <w:noProof/>
                <w:sz w:val="28"/>
              </w:rPr>
              <w:t>痛点分析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_Toc69829718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1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17633655" w14:textId="38A5B51E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19" w:history="1">
            <w:r w:rsidR="003C6FD6" w:rsidRPr="007923E5">
              <w:rPr>
                <w:rStyle w:val="a6"/>
                <w:noProof/>
                <w:sz w:val="28"/>
              </w:rPr>
              <w:t xml:space="preserve">1.3 </w:t>
            </w:r>
            <w:r w:rsidR="003C6FD6" w:rsidRPr="007923E5">
              <w:rPr>
                <w:rStyle w:val="a6"/>
                <w:noProof/>
                <w:sz w:val="28"/>
              </w:rPr>
              <w:t>系统功能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_Toc69829719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1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5428104D" w14:textId="6002D0AA" w:rsidR="003C6FD6" w:rsidRPr="007923E5" w:rsidRDefault="00E9001A">
          <w:pPr>
            <w:pStyle w:val="TOC1"/>
            <w:tabs>
              <w:tab w:val="right" w:leader="dot" w:pos="9395"/>
            </w:tabs>
            <w:spacing w:before="120" w:after="120"/>
            <w:ind w:firstLine="560"/>
            <w:rPr>
              <w:noProof/>
              <w:sz w:val="28"/>
            </w:rPr>
          </w:pPr>
          <w:hyperlink w:anchor="_Toc69829720" w:history="1">
            <w:r w:rsidR="003C6FD6" w:rsidRPr="007923E5">
              <w:rPr>
                <w:rStyle w:val="a6"/>
                <w:noProof/>
                <w:sz w:val="28"/>
              </w:rPr>
              <w:t xml:space="preserve">2 </w:t>
            </w:r>
            <w:r w:rsidR="003C6FD6" w:rsidRPr="007923E5">
              <w:rPr>
                <w:rStyle w:val="a6"/>
                <w:noProof/>
                <w:sz w:val="28"/>
              </w:rPr>
              <w:t>创新与特色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_Toc69829720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2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2006475F" w14:textId="52B361E0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21" w:history="1">
            <w:r w:rsidR="003C6FD6" w:rsidRPr="007923E5">
              <w:rPr>
                <w:rStyle w:val="a6"/>
                <w:noProof/>
                <w:sz w:val="28"/>
              </w:rPr>
              <w:t xml:space="preserve">2.1 </w:t>
            </w:r>
            <w:r w:rsidR="003C6FD6" w:rsidRPr="007923E5">
              <w:rPr>
                <w:rStyle w:val="a6"/>
                <w:noProof/>
                <w:sz w:val="28"/>
              </w:rPr>
              <w:t>设备全生命周期管理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_Toc69829721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2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2BECC27B" w14:textId="1E0E17B6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22" w:history="1">
            <w:r w:rsidR="003C6FD6" w:rsidRPr="007923E5">
              <w:rPr>
                <w:rStyle w:val="a6"/>
                <w:noProof/>
                <w:sz w:val="28"/>
              </w:rPr>
              <w:t xml:space="preserve">2.2 </w:t>
            </w:r>
            <w:r w:rsidR="003C6FD6" w:rsidRPr="007923E5">
              <w:rPr>
                <w:rStyle w:val="a6"/>
                <w:noProof/>
                <w:sz w:val="28"/>
              </w:rPr>
              <w:t>多维度便捷、安全流通策略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_Toc69829722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3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34EDC0A7" w14:textId="1347DEC3" w:rsidR="003C6FD6" w:rsidRPr="007923E5" w:rsidRDefault="00E9001A">
          <w:pPr>
            <w:pStyle w:val="TOC2"/>
            <w:tabs>
              <w:tab w:val="right" w:leader="dot" w:pos="9395"/>
            </w:tabs>
            <w:spacing w:before="120" w:after="120"/>
            <w:ind w:left="480" w:firstLine="560"/>
            <w:rPr>
              <w:noProof/>
              <w:sz w:val="28"/>
            </w:rPr>
          </w:pPr>
          <w:hyperlink w:anchor="_Toc69829723" w:history="1">
            <w:r w:rsidR="003C6FD6" w:rsidRPr="007923E5">
              <w:rPr>
                <w:rStyle w:val="a6"/>
                <w:noProof/>
                <w:sz w:val="28"/>
              </w:rPr>
              <w:t xml:space="preserve">2.3 </w:t>
            </w:r>
            <w:r w:rsidR="003C6FD6" w:rsidRPr="007923E5">
              <w:rPr>
                <w:rStyle w:val="a6"/>
                <w:noProof/>
                <w:sz w:val="28"/>
              </w:rPr>
              <w:t>设备非正常带出报警机制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_Toc69829723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4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20048396" w14:textId="0672A1D1" w:rsidR="003C6FD6" w:rsidRPr="007923E5" w:rsidRDefault="00E9001A">
          <w:pPr>
            <w:pStyle w:val="TOC1"/>
            <w:tabs>
              <w:tab w:val="right" w:leader="dot" w:pos="9395"/>
            </w:tabs>
            <w:spacing w:before="120" w:after="120"/>
            <w:ind w:firstLine="560"/>
            <w:rPr>
              <w:noProof/>
              <w:sz w:val="28"/>
            </w:rPr>
          </w:pPr>
          <w:hyperlink w:anchor="_Toc69829724" w:history="1">
            <w:r w:rsidR="003C6FD6" w:rsidRPr="007923E5">
              <w:rPr>
                <w:rStyle w:val="a6"/>
                <w:noProof/>
                <w:sz w:val="28"/>
              </w:rPr>
              <w:t xml:space="preserve">3 </w:t>
            </w:r>
            <w:r w:rsidR="003C6FD6" w:rsidRPr="007923E5">
              <w:rPr>
                <w:rStyle w:val="a6"/>
                <w:noProof/>
                <w:sz w:val="28"/>
              </w:rPr>
              <w:t>开发工具与技术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_Toc69829724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5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6838DED1" w14:textId="541CCAEC" w:rsidR="003C6FD6" w:rsidRPr="007923E5" w:rsidRDefault="00E9001A">
          <w:pPr>
            <w:pStyle w:val="TOC1"/>
            <w:tabs>
              <w:tab w:val="right" w:leader="dot" w:pos="9395"/>
            </w:tabs>
            <w:spacing w:before="120" w:after="120"/>
            <w:ind w:firstLine="560"/>
            <w:rPr>
              <w:noProof/>
              <w:sz w:val="28"/>
            </w:rPr>
          </w:pPr>
          <w:hyperlink w:anchor="_Toc69829725" w:history="1">
            <w:r w:rsidR="003C6FD6" w:rsidRPr="007923E5">
              <w:rPr>
                <w:rStyle w:val="a6"/>
                <w:noProof/>
                <w:sz w:val="28"/>
              </w:rPr>
              <w:t xml:space="preserve">4 </w:t>
            </w:r>
            <w:r w:rsidR="003C6FD6" w:rsidRPr="007923E5">
              <w:rPr>
                <w:rStyle w:val="a6"/>
                <w:noProof/>
                <w:sz w:val="28"/>
              </w:rPr>
              <w:t>应用对象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_Toc69829725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5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68C8E325" w14:textId="28C948D5" w:rsidR="003C6FD6" w:rsidRPr="007923E5" w:rsidRDefault="00E9001A">
          <w:pPr>
            <w:pStyle w:val="TOC1"/>
            <w:tabs>
              <w:tab w:val="right" w:leader="dot" w:pos="9395"/>
            </w:tabs>
            <w:spacing w:before="120" w:after="120"/>
            <w:ind w:firstLine="560"/>
            <w:rPr>
              <w:noProof/>
              <w:sz w:val="28"/>
            </w:rPr>
          </w:pPr>
          <w:hyperlink w:anchor="_Toc69829726" w:history="1">
            <w:r w:rsidR="003C6FD6" w:rsidRPr="007923E5">
              <w:rPr>
                <w:rStyle w:val="a6"/>
                <w:noProof/>
                <w:sz w:val="28"/>
              </w:rPr>
              <w:t xml:space="preserve">5 </w:t>
            </w:r>
            <w:r w:rsidR="003C6FD6" w:rsidRPr="007923E5">
              <w:rPr>
                <w:rStyle w:val="a6"/>
                <w:noProof/>
                <w:sz w:val="28"/>
              </w:rPr>
              <w:t>应用环境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_Toc69829726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5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7DBEFFDE" w14:textId="72590D9B" w:rsidR="003C6FD6" w:rsidRPr="007923E5" w:rsidRDefault="00E9001A">
          <w:pPr>
            <w:pStyle w:val="TOC1"/>
            <w:tabs>
              <w:tab w:val="right" w:leader="dot" w:pos="9395"/>
            </w:tabs>
            <w:spacing w:before="120" w:after="120"/>
            <w:ind w:firstLine="560"/>
            <w:rPr>
              <w:noProof/>
              <w:sz w:val="28"/>
            </w:rPr>
          </w:pPr>
          <w:hyperlink w:anchor="_Toc69829727" w:history="1">
            <w:r w:rsidR="003C6FD6" w:rsidRPr="007923E5">
              <w:rPr>
                <w:rStyle w:val="a6"/>
                <w:noProof/>
                <w:sz w:val="28"/>
              </w:rPr>
              <w:t xml:space="preserve">6 </w:t>
            </w:r>
            <w:r w:rsidR="003C6FD6" w:rsidRPr="007923E5">
              <w:rPr>
                <w:rStyle w:val="a6"/>
                <w:noProof/>
                <w:sz w:val="28"/>
              </w:rPr>
              <w:t>结语</w:t>
            </w:r>
            <w:r w:rsidR="003C6FD6" w:rsidRPr="007923E5">
              <w:rPr>
                <w:noProof/>
                <w:webHidden/>
                <w:sz w:val="28"/>
              </w:rPr>
              <w:tab/>
            </w:r>
            <w:r w:rsidR="003C6FD6" w:rsidRPr="007923E5">
              <w:rPr>
                <w:noProof/>
                <w:webHidden/>
                <w:sz w:val="28"/>
              </w:rPr>
              <w:fldChar w:fldCharType="begin"/>
            </w:r>
            <w:r w:rsidR="003C6FD6" w:rsidRPr="007923E5">
              <w:rPr>
                <w:noProof/>
                <w:webHidden/>
                <w:sz w:val="28"/>
              </w:rPr>
              <w:instrText xml:space="preserve"> PAGEREF _Toc69829727 \h </w:instrText>
            </w:r>
            <w:r w:rsidR="003C6FD6" w:rsidRPr="007923E5">
              <w:rPr>
                <w:noProof/>
                <w:webHidden/>
                <w:sz w:val="28"/>
              </w:rPr>
            </w:r>
            <w:r w:rsidR="003C6FD6" w:rsidRPr="007923E5">
              <w:rPr>
                <w:noProof/>
                <w:webHidden/>
                <w:sz w:val="28"/>
              </w:rPr>
              <w:fldChar w:fldCharType="separate"/>
            </w:r>
            <w:r w:rsidR="00862D21">
              <w:rPr>
                <w:noProof/>
                <w:webHidden/>
                <w:sz w:val="28"/>
              </w:rPr>
              <w:t>5</w:t>
            </w:r>
            <w:r w:rsidR="003C6FD6" w:rsidRPr="007923E5">
              <w:rPr>
                <w:noProof/>
                <w:webHidden/>
                <w:sz w:val="28"/>
              </w:rPr>
              <w:fldChar w:fldCharType="end"/>
            </w:r>
          </w:hyperlink>
        </w:p>
        <w:p w14:paraId="3186ABE7" w14:textId="2D0CF498" w:rsidR="003C6FD6" w:rsidRDefault="003C6FD6">
          <w:pPr>
            <w:spacing w:before="120" w:after="120"/>
            <w:ind w:firstLine="562"/>
          </w:pPr>
          <w:r w:rsidRPr="007923E5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218EDA10" w14:textId="1CDE9DAB" w:rsidR="003C6FD6" w:rsidRDefault="003C6FD6">
      <w:pPr>
        <w:widowControl/>
        <w:spacing w:beforeLines="0" w:before="0" w:afterLines="0" w:after="0" w:line="240" w:lineRule="auto"/>
        <w:ind w:firstLineChars="0" w:firstLine="0"/>
        <w:contextualSpacing w:val="0"/>
        <w:jc w:val="left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/>
          <w:b/>
          <w:sz w:val="44"/>
          <w:szCs w:val="44"/>
        </w:rPr>
        <w:br w:type="page"/>
      </w:r>
    </w:p>
    <w:p w14:paraId="520B2188" w14:textId="77777777" w:rsidR="00D916EC" w:rsidRDefault="00D916EC" w:rsidP="00F844D3">
      <w:pPr>
        <w:pStyle w:val="1"/>
        <w:sectPr w:rsidR="00D916EC" w:rsidSect="00862D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20" w:footer="720" w:gutter="567"/>
          <w:cols w:space="720"/>
          <w:docGrid w:linePitch="326"/>
        </w:sectPr>
      </w:pPr>
      <w:bookmarkStart w:id="5" w:name="_Toc69829716"/>
    </w:p>
    <w:p w14:paraId="61CBCA23" w14:textId="23D8DFB6" w:rsidR="00D944FC" w:rsidRDefault="000E6BD3" w:rsidP="00F844D3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 w:rsidR="002D2287">
        <w:t>背景、痛点与系统功能</w:t>
      </w:r>
      <w:bookmarkEnd w:id="5"/>
    </w:p>
    <w:p w14:paraId="6216820C" w14:textId="77777777" w:rsidR="00D944FC" w:rsidRPr="00F844D3" w:rsidRDefault="000E6BD3" w:rsidP="00F844D3">
      <w:pPr>
        <w:pStyle w:val="2"/>
      </w:pPr>
      <w:bookmarkStart w:id="6" w:name="_Toc69829717"/>
      <w:r>
        <w:rPr>
          <w:rFonts w:hint="eastAsia"/>
        </w:rPr>
        <w:t>1</w:t>
      </w:r>
      <w:r>
        <w:t xml:space="preserve">.1 </w:t>
      </w:r>
      <w:r w:rsidR="002D2287">
        <w:t>背景介绍</w:t>
      </w:r>
      <w:bookmarkEnd w:id="6"/>
    </w:p>
    <w:p w14:paraId="1487DE54" w14:textId="6D80783A" w:rsidR="00D944FC" w:rsidRDefault="00F46761" w:rsidP="00F844D3">
      <w:pPr>
        <w:spacing w:before="120" w:after="120"/>
        <w:ind w:firstLine="480"/>
      </w:pPr>
      <w:r>
        <w:rPr>
          <w:rFonts w:hint="eastAsia"/>
        </w:rPr>
        <w:t>随着</w:t>
      </w:r>
      <w:r w:rsidR="002D2287">
        <w:t>设备</w:t>
      </w:r>
      <w:r w:rsidR="00A235D0">
        <w:rPr>
          <w:rFonts w:hint="eastAsia"/>
        </w:rPr>
        <w:t>及</w:t>
      </w:r>
      <w:r w:rsidR="002D2287">
        <w:t>信息价值</w:t>
      </w:r>
      <w:r>
        <w:rPr>
          <w:rFonts w:hint="eastAsia"/>
        </w:rPr>
        <w:t>的</w:t>
      </w:r>
      <w:r w:rsidR="002D2287">
        <w:t>不断提升，各</w:t>
      </w:r>
      <w:r>
        <w:rPr>
          <w:rFonts w:hint="eastAsia"/>
        </w:rPr>
        <w:t>企业</w:t>
      </w:r>
      <w:r w:rsidR="002D2287">
        <w:t>对设备资产，尤其是重要设备</w:t>
      </w:r>
      <w:r>
        <w:rPr>
          <w:rFonts w:hint="eastAsia"/>
        </w:rPr>
        <w:t>及</w:t>
      </w:r>
      <w:r w:rsidR="002D2287">
        <w:t>保密设备的重视程度愈</w:t>
      </w:r>
      <w:bookmarkStart w:id="7" w:name="_GoBack"/>
      <w:bookmarkEnd w:id="7"/>
      <w:r w:rsidR="002D2287">
        <w:t>来愈高。如果</w:t>
      </w:r>
      <w:r>
        <w:rPr>
          <w:rFonts w:hint="eastAsia"/>
        </w:rPr>
        <w:t>相关设备发生</w:t>
      </w:r>
      <w:r w:rsidR="002D2287">
        <w:t>丢失或泄密，将</w:t>
      </w:r>
      <w:r>
        <w:rPr>
          <w:rFonts w:hint="eastAsia"/>
        </w:rPr>
        <w:t>会给自身及合作企业带</w:t>
      </w:r>
      <w:r w:rsidR="002D2287">
        <w:t>来重大损失。因此，</w:t>
      </w:r>
      <w:r>
        <w:rPr>
          <w:rFonts w:hint="eastAsia"/>
        </w:rPr>
        <w:t>一套</w:t>
      </w:r>
      <w:r w:rsidR="002D2287">
        <w:t>兼具安全性与便利性的设备管理方案</w:t>
      </w:r>
      <w:r>
        <w:rPr>
          <w:rFonts w:hint="eastAsia"/>
        </w:rPr>
        <w:t>成为各企业的刚性需求</w:t>
      </w:r>
      <w:r w:rsidR="002D2287">
        <w:t>。</w:t>
      </w:r>
    </w:p>
    <w:p w14:paraId="3B68F96F" w14:textId="77777777" w:rsidR="00D944FC" w:rsidRPr="00F844D3" w:rsidRDefault="000E6BD3" w:rsidP="00F844D3">
      <w:pPr>
        <w:pStyle w:val="2"/>
      </w:pPr>
      <w:bookmarkStart w:id="8" w:name="_Toc69829718"/>
      <w:r>
        <w:rPr>
          <w:rFonts w:hint="eastAsia"/>
        </w:rPr>
        <w:t>1</w:t>
      </w:r>
      <w:r>
        <w:t xml:space="preserve">.2 </w:t>
      </w:r>
      <w:r w:rsidR="002D2287">
        <w:t>痛点分析</w:t>
      </w:r>
      <w:bookmarkEnd w:id="8"/>
    </w:p>
    <w:p w14:paraId="4535E4A6" w14:textId="5F70CC65" w:rsidR="00D944FC" w:rsidRDefault="002D2287" w:rsidP="009778E7">
      <w:pPr>
        <w:spacing w:before="120" w:after="120"/>
        <w:ind w:firstLine="480"/>
      </w:pPr>
      <w:r>
        <w:t>现阶段</w:t>
      </w:r>
      <w:r w:rsidR="00F46761">
        <w:rPr>
          <w:rFonts w:hint="eastAsia"/>
        </w:rPr>
        <w:t>各企业</w:t>
      </w:r>
      <w:r>
        <w:t>设备管理主要存在以下痛点：</w:t>
      </w:r>
    </w:p>
    <w:p w14:paraId="3F919F87" w14:textId="77777777" w:rsidR="00D944FC" w:rsidRPr="009778E7" w:rsidRDefault="002D2287" w:rsidP="009778E7">
      <w:pPr>
        <w:pStyle w:val="a4"/>
        <w:numPr>
          <w:ilvl w:val="0"/>
          <w:numId w:val="29"/>
        </w:numPr>
        <w:spacing w:before="120" w:after="120"/>
      </w:pPr>
      <w:r w:rsidRPr="009778E7">
        <w:t>设备登记、注销不便，公司设备盘点费时费力。</w:t>
      </w:r>
    </w:p>
    <w:p w14:paraId="50A1D51C" w14:textId="6E3C3EE1" w:rsidR="00D944FC" w:rsidRPr="009778E7" w:rsidRDefault="002D2287" w:rsidP="00F46761">
      <w:pPr>
        <w:pStyle w:val="a4"/>
        <w:numPr>
          <w:ilvl w:val="0"/>
          <w:numId w:val="29"/>
        </w:numPr>
        <w:spacing w:before="120" w:after="120"/>
      </w:pPr>
      <w:r w:rsidRPr="009778E7">
        <w:t>设备</w:t>
      </w:r>
      <w:r w:rsidR="00F46761">
        <w:rPr>
          <w:rFonts w:hint="eastAsia"/>
        </w:rPr>
        <w:t>转借、私下流通登记不便</w:t>
      </w:r>
      <w:r w:rsidRPr="009778E7">
        <w:t>，设备丢失</w:t>
      </w:r>
      <w:r w:rsidR="00F46761">
        <w:rPr>
          <w:rFonts w:hint="eastAsia"/>
        </w:rPr>
        <w:t>难以追踪、追责</w:t>
      </w:r>
      <w:r w:rsidRPr="009778E7">
        <w:t>。</w:t>
      </w:r>
    </w:p>
    <w:p w14:paraId="6B796F8E" w14:textId="4CF84C78" w:rsidR="00D944FC" w:rsidRPr="009778E7" w:rsidRDefault="002D2287" w:rsidP="009778E7">
      <w:pPr>
        <w:pStyle w:val="a4"/>
        <w:numPr>
          <w:ilvl w:val="0"/>
          <w:numId w:val="29"/>
        </w:numPr>
        <w:spacing w:before="120" w:after="120"/>
      </w:pPr>
      <w:r w:rsidRPr="009778E7">
        <w:t>设备非正常带出</w:t>
      </w:r>
      <w:r w:rsidR="00F46761">
        <w:rPr>
          <w:rFonts w:hint="eastAsia"/>
        </w:rPr>
        <w:t>公司难以</w:t>
      </w:r>
      <w:r w:rsidRPr="009778E7">
        <w:t>检测，泄密</w:t>
      </w:r>
      <w:r w:rsidR="00F46761">
        <w:rPr>
          <w:rFonts w:hint="eastAsia"/>
        </w:rPr>
        <w:t>隐患尤为棘手</w:t>
      </w:r>
      <w:r w:rsidRPr="009778E7">
        <w:t>。</w:t>
      </w:r>
    </w:p>
    <w:p w14:paraId="2CB9995E" w14:textId="77777777" w:rsidR="009778E7" w:rsidRPr="00F844D3" w:rsidRDefault="000E6BD3" w:rsidP="00F844D3">
      <w:pPr>
        <w:pStyle w:val="2"/>
      </w:pPr>
      <w:bookmarkStart w:id="9" w:name="_Toc69829719"/>
      <w:r>
        <w:rPr>
          <w:rFonts w:hint="eastAsia"/>
        </w:rPr>
        <w:t>1</w:t>
      </w:r>
      <w:r>
        <w:t xml:space="preserve">.3 </w:t>
      </w:r>
      <w:r w:rsidR="002D2287">
        <w:t>系统功能</w:t>
      </w:r>
      <w:bookmarkEnd w:id="9"/>
    </w:p>
    <w:p w14:paraId="673D6B83" w14:textId="77777777" w:rsidR="000E6BD3" w:rsidRDefault="002D2287" w:rsidP="00F46761">
      <w:pPr>
        <w:spacing w:before="120" w:after="12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60E13937" wp14:editId="62F40B6D">
            <wp:extent cx="3994150" cy="22733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 rotWithShape="1">
                    <a:blip r:embed="rId15"/>
                    <a:srcRect l="2758" t="4924" r="2758" b="7692"/>
                    <a:stretch/>
                  </pic:blipFill>
                  <pic:spPr bwMode="auto">
                    <a:xfrm>
                      <a:off x="0" y="0"/>
                      <a:ext cx="399415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5B8E" w14:textId="215F24C2" w:rsidR="00D944FC" w:rsidRPr="007565CA" w:rsidRDefault="000E6BD3" w:rsidP="007565CA">
      <w:pPr>
        <w:pStyle w:val="a3"/>
        <w:spacing w:after="24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62D2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系统功能图</w:t>
      </w:r>
    </w:p>
    <w:p w14:paraId="048F1DB2" w14:textId="7777777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设备登记注销</w:t>
      </w:r>
    </w:p>
    <w:p w14:paraId="0172F79B" w14:textId="478AFBF6" w:rsidR="00D944FC" w:rsidRDefault="00F46761" w:rsidP="009449D7">
      <w:pPr>
        <w:spacing w:before="120" w:after="120"/>
        <w:ind w:firstLine="480"/>
      </w:pPr>
      <w:r>
        <w:rPr>
          <w:rFonts w:hint="eastAsia"/>
        </w:rPr>
        <w:t>入库新设备</w:t>
      </w:r>
      <w:r w:rsidR="0092054C">
        <w:rPr>
          <w:rFonts w:hint="eastAsia"/>
        </w:rPr>
        <w:t>可</w:t>
      </w:r>
      <w:r>
        <w:rPr>
          <w:rFonts w:hint="eastAsia"/>
        </w:rPr>
        <w:t>生成</w:t>
      </w:r>
      <w:r w:rsidR="002D2287">
        <w:t xml:space="preserve">Excel </w:t>
      </w:r>
      <w:r>
        <w:rPr>
          <w:rFonts w:hint="eastAsia"/>
        </w:rPr>
        <w:t>表格导入</w:t>
      </w:r>
      <w:r w:rsidR="002D2287">
        <w:t>系统</w:t>
      </w:r>
      <w:r>
        <w:rPr>
          <w:rFonts w:hint="eastAsia"/>
        </w:rPr>
        <w:t>实现</w:t>
      </w:r>
      <w:r w:rsidRPr="0092054C">
        <w:rPr>
          <w:rFonts w:hint="eastAsia"/>
          <w:b/>
          <w:bCs/>
        </w:rPr>
        <w:t>批量登记</w:t>
      </w:r>
      <w:r w:rsidR="002D2287">
        <w:t>，</w:t>
      </w:r>
      <w:r w:rsidR="0092054C">
        <w:rPr>
          <w:rFonts w:hint="eastAsia"/>
        </w:rPr>
        <w:t>不再管理的设备可一键注销。</w:t>
      </w:r>
    </w:p>
    <w:p w14:paraId="3291A2CB" w14:textId="7777777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设备分级管理</w:t>
      </w:r>
    </w:p>
    <w:p w14:paraId="181F030B" w14:textId="08226BCA" w:rsidR="00D944FC" w:rsidRDefault="002D2287" w:rsidP="009449D7">
      <w:pPr>
        <w:spacing w:before="120" w:after="120"/>
        <w:ind w:firstLine="480"/>
      </w:pPr>
      <w:r>
        <w:t>系统将设备分为常规设备、重要设备、保密设备三个等级，针对不同等级的设备系统</w:t>
      </w:r>
      <w:r w:rsidR="0092054C">
        <w:rPr>
          <w:rFonts w:hint="eastAsia"/>
        </w:rPr>
        <w:t>采取不同的借还方案及带出限制。</w:t>
      </w:r>
    </w:p>
    <w:p w14:paraId="78C46BEF" w14:textId="02D0121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设备便捷</w:t>
      </w:r>
      <w:r w:rsidR="0092054C">
        <w:rPr>
          <w:rFonts w:hint="eastAsia"/>
          <w:b/>
        </w:rPr>
        <w:t>流通</w:t>
      </w:r>
      <w:r w:rsidRPr="009449D7">
        <w:rPr>
          <w:b/>
        </w:rPr>
        <w:t>及</w:t>
      </w:r>
      <w:r w:rsidR="0092054C">
        <w:rPr>
          <w:rFonts w:hint="eastAsia"/>
          <w:b/>
        </w:rPr>
        <w:t>实时</w:t>
      </w:r>
      <w:r w:rsidRPr="009449D7">
        <w:rPr>
          <w:b/>
        </w:rPr>
        <w:t>记录</w:t>
      </w:r>
    </w:p>
    <w:p w14:paraId="226DBB75" w14:textId="0647590F" w:rsidR="00D944FC" w:rsidRDefault="002D2287" w:rsidP="009449D7">
      <w:pPr>
        <w:spacing w:before="120" w:after="120"/>
        <w:ind w:firstLine="480"/>
      </w:pPr>
      <w:r>
        <w:lastRenderedPageBreak/>
        <w:t>员工</w:t>
      </w:r>
      <w:r w:rsidR="0092054C">
        <w:rPr>
          <w:rFonts w:hint="eastAsia"/>
        </w:rPr>
        <w:t>可</w:t>
      </w:r>
      <w:proofErr w:type="gramStart"/>
      <w:r>
        <w:t>通过微信小</w:t>
      </w:r>
      <w:proofErr w:type="gramEnd"/>
      <w:r w:rsidR="0092054C">
        <w:rPr>
          <w:rFonts w:hint="eastAsia"/>
        </w:rPr>
        <w:t>程序扫描设备</w:t>
      </w:r>
      <w:proofErr w:type="gramStart"/>
      <w:r w:rsidR="0092054C">
        <w:rPr>
          <w:rFonts w:hint="eastAsia"/>
        </w:rPr>
        <w:t>二维码</w:t>
      </w:r>
      <w:proofErr w:type="gramEnd"/>
      <w:r w:rsidR="0092054C">
        <w:rPr>
          <w:rFonts w:hint="eastAsia"/>
        </w:rPr>
        <w:t>或</w:t>
      </w:r>
      <w:r w:rsidR="0092054C">
        <w:rPr>
          <w:rFonts w:hint="eastAsia"/>
        </w:rPr>
        <w:t>NFC</w:t>
      </w:r>
      <w:r w:rsidR="0092054C">
        <w:rPr>
          <w:rFonts w:hint="eastAsia"/>
        </w:rPr>
        <w:t>功能借用设备</w:t>
      </w:r>
      <w:r>
        <w:t>，</w:t>
      </w:r>
      <w:r w:rsidR="0092054C">
        <w:rPr>
          <w:rFonts w:hint="eastAsia"/>
        </w:rPr>
        <w:t>每次设备借用人变更都会生成相关变更</w:t>
      </w:r>
      <w:r>
        <w:t>记录。</w:t>
      </w:r>
      <w:r w:rsidR="0092054C">
        <w:rPr>
          <w:rFonts w:hint="eastAsia"/>
        </w:rPr>
        <w:t>方便管理实时跟进设备状态及问题追责。</w:t>
      </w:r>
    </w:p>
    <w:p w14:paraId="66BD2A87" w14:textId="5D35DC2F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设备非正常带出</w:t>
      </w:r>
      <w:r w:rsidR="0092054C">
        <w:rPr>
          <w:rFonts w:hint="eastAsia"/>
          <w:b/>
        </w:rPr>
        <w:t>自动报警与记录</w:t>
      </w:r>
    </w:p>
    <w:p w14:paraId="021571A3" w14:textId="7A305B07" w:rsidR="00D944FC" w:rsidRDefault="0092054C" w:rsidP="009449D7">
      <w:pPr>
        <w:spacing w:before="120" w:after="120"/>
        <w:ind w:firstLine="480"/>
      </w:pPr>
      <w:r>
        <w:rPr>
          <w:rFonts w:hint="eastAsia"/>
        </w:rPr>
        <w:t>通过在公司出口门禁处安装</w:t>
      </w:r>
      <w:r w:rsidR="002D2287">
        <w:t xml:space="preserve">RFID </w:t>
      </w:r>
      <w:r>
        <w:rPr>
          <w:rFonts w:hint="eastAsia"/>
        </w:rPr>
        <w:t>扫描</w:t>
      </w:r>
      <w:r w:rsidR="002D2287">
        <w:t>装置</w:t>
      </w:r>
      <w:r>
        <w:rPr>
          <w:rFonts w:hint="eastAsia"/>
        </w:rPr>
        <w:t>及</w:t>
      </w:r>
      <w:r w:rsidR="002D2287">
        <w:t>人脸识别系统，</w:t>
      </w:r>
      <w:r>
        <w:rPr>
          <w:rFonts w:hint="eastAsia"/>
        </w:rPr>
        <w:t>校验</w:t>
      </w:r>
      <w:r w:rsidR="002D2287">
        <w:t>设备</w:t>
      </w:r>
      <w:r>
        <w:rPr>
          <w:rFonts w:hint="eastAsia"/>
        </w:rPr>
        <w:t>携带者相关携带行为是否合法</w:t>
      </w:r>
      <w:r w:rsidR="002D2287">
        <w:t>，</w:t>
      </w:r>
      <w:r w:rsidR="001407B3">
        <w:rPr>
          <w:rFonts w:hint="eastAsia"/>
        </w:rPr>
        <w:t>采取相应的放行策略及报警机制，实时拍摄记录非法人员的人像信息。</w:t>
      </w:r>
    </w:p>
    <w:p w14:paraId="0BB51F9C" w14:textId="77777777" w:rsidR="00D944FC" w:rsidRPr="009449D7" w:rsidRDefault="002D2287" w:rsidP="009449D7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9449D7">
        <w:rPr>
          <w:b/>
        </w:rPr>
        <w:t>设备定期盘点</w:t>
      </w:r>
    </w:p>
    <w:p w14:paraId="3E8A494A" w14:textId="6F5191B9" w:rsidR="00D944FC" w:rsidRDefault="001407B3" w:rsidP="009449D7">
      <w:pPr>
        <w:spacing w:before="120" w:after="120"/>
        <w:ind w:firstLine="480"/>
      </w:pPr>
      <w:r>
        <w:rPr>
          <w:rFonts w:hint="eastAsia"/>
        </w:rPr>
        <w:t>实时生成设备库存信息、设备外借清单及借用人员信息，设备状态可知、可控。</w:t>
      </w:r>
    </w:p>
    <w:p w14:paraId="5A2A6D65" w14:textId="77777777" w:rsidR="00D944FC" w:rsidRPr="00F844D3" w:rsidRDefault="009449D7" w:rsidP="00F844D3">
      <w:pPr>
        <w:pStyle w:val="1"/>
      </w:pPr>
      <w:bookmarkStart w:id="10" w:name="_Toc69829720"/>
      <w:r>
        <w:rPr>
          <w:rFonts w:hint="eastAsia"/>
        </w:rPr>
        <w:t>2</w:t>
      </w:r>
      <w:r>
        <w:t xml:space="preserve"> </w:t>
      </w:r>
      <w:r w:rsidR="002D2287">
        <w:t>创新与特色</w:t>
      </w:r>
      <w:bookmarkEnd w:id="10"/>
    </w:p>
    <w:p w14:paraId="28B39E39" w14:textId="77777777" w:rsidR="00D944FC" w:rsidRDefault="009449D7" w:rsidP="00B41104">
      <w:pPr>
        <w:pStyle w:val="2"/>
      </w:pPr>
      <w:bookmarkStart w:id="11" w:name="_Toc69829721"/>
      <w:r>
        <w:rPr>
          <w:rFonts w:hint="eastAsia"/>
        </w:rPr>
        <w:t>2</w:t>
      </w:r>
      <w:r>
        <w:t xml:space="preserve">.1 </w:t>
      </w:r>
      <w:r w:rsidR="002D2287">
        <w:t>设备全生命周期管理</w:t>
      </w:r>
      <w:bookmarkEnd w:id="11"/>
    </w:p>
    <w:p w14:paraId="0DC9C514" w14:textId="77777777" w:rsidR="009449D7" w:rsidRDefault="008C028D" w:rsidP="009449D7">
      <w:pPr>
        <w:keepNext/>
        <w:spacing w:before="120" w:after="120" w:line="240" w:lineRule="auto"/>
        <w:ind w:firstLine="44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755AC13B" wp14:editId="7E83B346">
            <wp:extent cx="5912586" cy="389572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 rotWithShape="1">
                    <a:blip r:embed="rId16"/>
                    <a:srcRect l="2069" t="2564" r="1898" b="3334"/>
                    <a:stretch/>
                  </pic:blipFill>
                  <pic:spPr bwMode="auto">
                    <a:xfrm>
                      <a:off x="0" y="0"/>
                      <a:ext cx="5995884" cy="395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57FA" w14:textId="576F7022" w:rsidR="00D944FC" w:rsidRPr="007565CA" w:rsidRDefault="009449D7" w:rsidP="007565CA">
      <w:pPr>
        <w:pStyle w:val="a3"/>
        <w:spacing w:after="240"/>
      </w:pPr>
      <w:r w:rsidRPr="009449D7">
        <w:rPr>
          <w:rFonts w:hint="eastAsia"/>
        </w:rPr>
        <w:t>图</w:t>
      </w:r>
      <w:r w:rsidRPr="009449D7">
        <w:rPr>
          <w:rFonts w:hint="eastAsia"/>
        </w:rPr>
        <w:t xml:space="preserve"> </w:t>
      </w:r>
      <w:r w:rsidRPr="009449D7">
        <w:fldChar w:fldCharType="begin"/>
      </w:r>
      <w:r w:rsidRPr="009449D7">
        <w:instrText xml:space="preserve"> </w:instrText>
      </w:r>
      <w:r w:rsidRPr="009449D7">
        <w:rPr>
          <w:rFonts w:hint="eastAsia"/>
        </w:rPr>
        <w:instrText xml:space="preserve">SEQ </w:instrText>
      </w:r>
      <w:r w:rsidRPr="009449D7">
        <w:rPr>
          <w:rFonts w:hint="eastAsia"/>
        </w:rPr>
        <w:instrText>图</w:instrText>
      </w:r>
      <w:r w:rsidRPr="009449D7">
        <w:rPr>
          <w:rFonts w:hint="eastAsia"/>
        </w:rPr>
        <w:instrText xml:space="preserve"> \* ARABIC</w:instrText>
      </w:r>
      <w:r w:rsidRPr="009449D7">
        <w:instrText xml:space="preserve"> </w:instrText>
      </w:r>
      <w:r w:rsidRPr="009449D7">
        <w:fldChar w:fldCharType="separate"/>
      </w:r>
      <w:r w:rsidR="00862D21">
        <w:rPr>
          <w:noProof/>
        </w:rPr>
        <w:t>2</w:t>
      </w:r>
      <w:r w:rsidRPr="009449D7">
        <w:fldChar w:fldCharType="end"/>
      </w:r>
      <w:r w:rsidRPr="009449D7">
        <w:t xml:space="preserve"> </w:t>
      </w:r>
      <w:r w:rsidR="001407B3">
        <w:rPr>
          <w:rFonts w:hint="eastAsia"/>
        </w:rPr>
        <w:t>系统架构</w:t>
      </w:r>
    </w:p>
    <w:p w14:paraId="0C2DBEC8" w14:textId="492B3810" w:rsidR="00D944FC" w:rsidRDefault="002D2287" w:rsidP="009449D7">
      <w:pPr>
        <w:spacing w:before="120" w:after="120"/>
        <w:ind w:firstLine="480"/>
      </w:pPr>
      <w:r>
        <w:t>如上图所示，该系统的设计覆盖了设备的整个生命周期。设备自入库起，经过长期的借还、流通，伴随着</w:t>
      </w:r>
      <w:r w:rsidR="00A235D0">
        <w:rPr>
          <w:rFonts w:hint="eastAsia"/>
        </w:rPr>
        <w:t>设备带出校验</w:t>
      </w:r>
      <w:r>
        <w:t>，</w:t>
      </w:r>
      <w:proofErr w:type="gramStart"/>
      <w:r>
        <w:t>及期间</w:t>
      </w:r>
      <w:proofErr w:type="gramEnd"/>
      <w:r>
        <w:t>的盘点追踪等管理流程，直至最终设备不再由系统管理，对</w:t>
      </w:r>
      <w:r w:rsidR="00A235D0">
        <w:rPr>
          <w:rFonts w:hint="eastAsia"/>
        </w:rPr>
        <w:t>其</w:t>
      </w:r>
      <w:r>
        <w:t>进行注销，设备的整个生命周期</w:t>
      </w:r>
      <w:r w:rsidR="001407B3">
        <w:rPr>
          <w:rFonts w:hint="eastAsia"/>
        </w:rPr>
        <w:t>都受到</w:t>
      </w:r>
      <w:r>
        <w:t>该系统</w:t>
      </w:r>
      <w:r w:rsidR="001407B3">
        <w:rPr>
          <w:rFonts w:hint="eastAsia"/>
        </w:rPr>
        <w:t>的安全</w:t>
      </w:r>
      <w:r>
        <w:t>管理。</w:t>
      </w:r>
    </w:p>
    <w:p w14:paraId="51FCB188" w14:textId="77777777" w:rsidR="00D944FC" w:rsidRDefault="009449D7" w:rsidP="00B41104">
      <w:pPr>
        <w:pStyle w:val="2"/>
      </w:pPr>
      <w:bookmarkStart w:id="12" w:name="_Toc69829722"/>
      <w:r>
        <w:rPr>
          <w:rFonts w:hint="eastAsia"/>
        </w:rPr>
        <w:lastRenderedPageBreak/>
        <w:t>2</w:t>
      </w:r>
      <w:r>
        <w:t xml:space="preserve">.2 </w:t>
      </w:r>
      <w:r w:rsidR="002D2287">
        <w:t>多维度便捷、安全流通策略</w:t>
      </w:r>
      <w:bookmarkEnd w:id="12"/>
    </w:p>
    <w:p w14:paraId="6633950E" w14:textId="24959EC6" w:rsidR="00D944FC" w:rsidRPr="009449D7" w:rsidRDefault="002D2287" w:rsidP="009449D7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9449D7">
        <w:rPr>
          <w:b/>
        </w:rPr>
        <w:t>基于二维码、</w:t>
      </w:r>
      <w:r w:rsidRPr="009449D7">
        <w:rPr>
          <w:b/>
        </w:rPr>
        <w:t>RFID</w:t>
      </w:r>
      <w:r w:rsidRPr="009449D7">
        <w:rPr>
          <w:b/>
        </w:rPr>
        <w:t>的便捷流通</w:t>
      </w:r>
      <w:r w:rsidR="008208E8">
        <w:rPr>
          <w:rFonts w:hint="eastAsia"/>
          <w:b/>
        </w:rPr>
        <w:t>策略</w:t>
      </w:r>
    </w:p>
    <w:p w14:paraId="2AEAC4A5" w14:textId="77777777" w:rsidR="009449D7" w:rsidRDefault="002D2287" w:rsidP="009449D7">
      <w:pPr>
        <w:keepNext/>
        <w:spacing w:before="120" w:after="120" w:line="240" w:lineRule="auto"/>
        <w:ind w:firstLineChars="0" w:firstLine="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50C0455D" wp14:editId="7B416038">
            <wp:extent cx="2576946" cy="2452549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 rotWithShape="1">
                    <a:blip r:embed="rId17"/>
                    <a:srcRect l="4061" t="3070" r="3643" b="5627"/>
                    <a:stretch/>
                  </pic:blipFill>
                  <pic:spPr bwMode="auto">
                    <a:xfrm>
                      <a:off x="0" y="0"/>
                      <a:ext cx="2620325" cy="249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76C4" w14:textId="21991092" w:rsidR="006C54F6" w:rsidRPr="006C54F6" w:rsidRDefault="009449D7" w:rsidP="006C54F6">
      <w:pPr>
        <w:pStyle w:val="a3"/>
        <w:spacing w:after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62D21">
        <w:rPr>
          <w:noProof/>
        </w:rPr>
        <w:t>3</w:t>
      </w:r>
      <w:r>
        <w:fldChar w:fldCharType="end"/>
      </w:r>
      <w:r w:rsidR="006C54F6">
        <w:rPr>
          <w:rFonts w:hint="eastAsia"/>
        </w:rPr>
        <w:t>设备流通方案</w:t>
      </w:r>
      <w:r>
        <w:rPr>
          <w:rFonts w:hint="eastAsia"/>
        </w:rPr>
        <w:t>示意图</w:t>
      </w:r>
    </w:p>
    <w:p w14:paraId="08EF7ADB" w14:textId="0752445F" w:rsidR="00A235D0" w:rsidRDefault="00A235D0" w:rsidP="00F844D3">
      <w:pPr>
        <w:spacing w:before="120" w:after="120"/>
        <w:ind w:firstLineChars="0" w:firstLine="420"/>
      </w:pPr>
      <w:r>
        <w:t>该项目设计中，每台设备上附有一</w:t>
      </w:r>
      <w:r>
        <w:rPr>
          <w:rFonts w:hint="eastAsia"/>
        </w:rPr>
        <w:t>张</w:t>
      </w:r>
      <w:r>
        <w:t>存储</w:t>
      </w:r>
      <w:r>
        <w:rPr>
          <w:rFonts w:hint="eastAsia"/>
        </w:rPr>
        <w:t>着</w:t>
      </w:r>
      <w:r>
        <w:t>设备信息的</w:t>
      </w:r>
      <w:r>
        <w:rPr>
          <w:rFonts w:hint="eastAsia"/>
        </w:rPr>
        <w:t>RFID</w:t>
      </w:r>
      <w:r>
        <w:rPr>
          <w:rFonts w:hint="eastAsia"/>
        </w:rPr>
        <w:t>芯片，面部印刷有二维码</w:t>
      </w:r>
      <w:r>
        <w:t>，用户</w:t>
      </w:r>
      <w:proofErr w:type="gramStart"/>
      <w:r>
        <w:t>通过微信小</w:t>
      </w:r>
      <w:proofErr w:type="gramEnd"/>
      <w:r>
        <w:t>程序扫描设备</w:t>
      </w:r>
      <w:proofErr w:type="gramStart"/>
      <w:r>
        <w:t>二维码</w:t>
      </w:r>
      <w:proofErr w:type="gramEnd"/>
      <w:r>
        <w:rPr>
          <w:rFonts w:hint="eastAsia"/>
        </w:rPr>
        <w:t>或</w:t>
      </w:r>
      <w:r>
        <w:rPr>
          <w:rFonts w:hint="eastAsia"/>
        </w:rPr>
        <w:t>RFID</w:t>
      </w:r>
      <w:r>
        <w:t>可完成设备借还</w:t>
      </w:r>
      <w:r>
        <w:rPr>
          <w:rFonts w:hint="eastAsia"/>
        </w:rPr>
        <w:t>等流程</w:t>
      </w:r>
      <w:r>
        <w:t>。</w:t>
      </w:r>
    </w:p>
    <w:p w14:paraId="3B92E7C9" w14:textId="472B0BD7" w:rsidR="006C54F6" w:rsidRPr="006C54F6" w:rsidRDefault="006C54F6" w:rsidP="006C54F6">
      <w:pPr>
        <w:pStyle w:val="a4"/>
        <w:numPr>
          <w:ilvl w:val="0"/>
          <w:numId w:val="32"/>
        </w:numPr>
        <w:spacing w:before="120" w:after="120" w:line="240" w:lineRule="auto"/>
        <w:rPr>
          <w:b/>
        </w:rPr>
      </w:pPr>
      <w:r w:rsidRPr="006C54F6">
        <w:rPr>
          <w:b/>
        </w:rPr>
        <w:t>基于生物认证的防作弊策略</w:t>
      </w:r>
    </w:p>
    <w:p w14:paraId="4DB58E6D" w14:textId="5BF4308D" w:rsidR="006C54F6" w:rsidRDefault="006C54F6" w:rsidP="006C54F6">
      <w:pPr>
        <w:pStyle w:val="a4"/>
        <w:spacing w:before="120" w:after="120" w:line="240" w:lineRule="auto"/>
        <w:ind w:left="420"/>
        <w:jc w:val="center"/>
        <w:rPr>
          <w:b/>
        </w:rPr>
      </w:pPr>
      <w:r w:rsidRPr="008C028D">
        <w:rPr>
          <w:noProof/>
        </w:rPr>
        <w:drawing>
          <wp:inline distT="0" distB="0" distL="0" distR="0" wp14:anchorId="70AFFF0B" wp14:editId="46D6D573">
            <wp:extent cx="3289465" cy="2220119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 rotWithShape="1">
                    <a:blip r:embed="rId18"/>
                    <a:srcRect l="2667" t="4083" r="2820" b="6123"/>
                    <a:stretch/>
                  </pic:blipFill>
                  <pic:spPr bwMode="auto">
                    <a:xfrm>
                      <a:off x="0" y="0"/>
                      <a:ext cx="3347493" cy="225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72C8" w14:textId="4601FEBB" w:rsidR="006C54F6" w:rsidRPr="006C54F6" w:rsidRDefault="006C54F6" w:rsidP="006C54F6">
      <w:pPr>
        <w:pStyle w:val="a3"/>
        <w:spacing w:before="120" w:after="240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62D21">
        <w:rPr>
          <w:noProof/>
        </w:rPr>
        <w:t>4</w:t>
      </w:r>
      <w:r>
        <w:fldChar w:fldCharType="end"/>
      </w:r>
      <w:r>
        <w:rPr>
          <w:rFonts w:hint="eastAsia"/>
        </w:rPr>
        <w:t>生物认证防作弊示意图</w:t>
      </w:r>
    </w:p>
    <w:p w14:paraId="7A8B5129" w14:textId="3464FBA4" w:rsidR="006C54F6" w:rsidRPr="006C54F6" w:rsidRDefault="006C54F6" w:rsidP="006E0FD1">
      <w:pPr>
        <w:spacing w:before="120" w:after="120"/>
        <w:ind w:firstLine="480"/>
      </w:pPr>
      <w:r>
        <w:t>考虑到</w:t>
      </w:r>
      <w:r w:rsidR="00A235D0">
        <w:t>设备</w:t>
      </w:r>
      <w:r>
        <w:rPr>
          <w:rFonts w:hint="eastAsia"/>
        </w:rPr>
        <w:t>在</w:t>
      </w:r>
      <w:r>
        <w:t>流通过程中，二</w:t>
      </w:r>
      <w:proofErr w:type="gramStart"/>
      <w:r>
        <w:t>维码</w:t>
      </w:r>
      <w:r>
        <w:rPr>
          <w:rFonts w:hint="eastAsia"/>
        </w:rPr>
        <w:t>及</w:t>
      </w:r>
      <w:proofErr w:type="gramEnd"/>
      <w:r>
        <w:rPr>
          <w:rFonts w:hint="eastAsia"/>
        </w:rPr>
        <w:t>RFID</w:t>
      </w:r>
      <w:r>
        <w:t>不具备</w:t>
      </w:r>
      <w:r w:rsidR="00A235D0">
        <w:rPr>
          <w:rFonts w:hint="eastAsia"/>
        </w:rPr>
        <w:t>身份</w:t>
      </w:r>
      <w:r>
        <w:t>识别</w:t>
      </w:r>
      <w:r>
        <w:rPr>
          <w:rFonts w:hint="eastAsia"/>
        </w:rPr>
        <w:t>功能</w:t>
      </w:r>
      <w:r>
        <w:t>，</w:t>
      </w:r>
      <w:r w:rsidR="00A235D0">
        <w:rPr>
          <w:rFonts w:hint="eastAsia"/>
        </w:rPr>
        <w:t>存在</w:t>
      </w:r>
      <w:r w:rsidR="00A235D0" w:rsidRPr="00A235D0">
        <w:rPr>
          <w:rFonts w:hint="eastAsia"/>
          <w:b/>
          <w:bCs/>
        </w:rPr>
        <w:t>非法使用他人手机</w:t>
      </w:r>
      <w:r w:rsidR="00A235D0">
        <w:rPr>
          <w:rFonts w:hint="eastAsia"/>
        </w:rPr>
        <w:t>借用设备的可能性</w:t>
      </w:r>
      <w:r>
        <w:t>。针对</w:t>
      </w:r>
      <w:r>
        <w:rPr>
          <w:rFonts w:hint="eastAsia"/>
        </w:rPr>
        <w:t>此类情景</w:t>
      </w:r>
      <w:r>
        <w:t>，该</w:t>
      </w:r>
      <w:r>
        <w:rPr>
          <w:rFonts w:hint="eastAsia"/>
        </w:rPr>
        <w:t>系统对相关功能的</w:t>
      </w:r>
      <w:r>
        <w:t>使用</w:t>
      </w:r>
      <w:r>
        <w:rPr>
          <w:rFonts w:hint="eastAsia"/>
        </w:rPr>
        <w:t>采</w:t>
      </w:r>
      <w:r w:rsidR="006E263A">
        <w:rPr>
          <w:rFonts w:hint="eastAsia"/>
        </w:rPr>
        <w:t>用</w:t>
      </w:r>
      <w:r>
        <w:rPr>
          <w:rFonts w:hint="eastAsia"/>
        </w:rPr>
        <w:t>了</w:t>
      </w:r>
      <w:r>
        <w:t>生物认证</w:t>
      </w:r>
      <w:r>
        <w:rPr>
          <w:rFonts w:hint="eastAsia"/>
        </w:rPr>
        <w:t>手段</w:t>
      </w:r>
      <w:r>
        <w:t>。</w:t>
      </w:r>
      <w:r>
        <w:rPr>
          <w:rFonts w:hint="eastAsia"/>
        </w:rPr>
        <w:t>在带出校验环节中，存在使用</w:t>
      </w:r>
      <w:r w:rsidRPr="006C54F6">
        <w:rPr>
          <w:rFonts w:hint="eastAsia"/>
          <w:b/>
          <w:bCs/>
        </w:rPr>
        <w:t>照片假扮真人</w:t>
      </w:r>
      <w:r>
        <w:rPr>
          <w:rFonts w:hint="eastAsia"/>
        </w:rPr>
        <w:t>的可能性，在人脸</w:t>
      </w:r>
      <w:r w:rsidR="006E263A">
        <w:rPr>
          <w:rFonts w:hint="eastAsia"/>
        </w:rPr>
        <w:t>核验</w:t>
      </w:r>
      <w:r>
        <w:rPr>
          <w:rFonts w:hint="eastAsia"/>
        </w:rPr>
        <w:t>方面也采取了</w:t>
      </w:r>
      <w:r w:rsidRPr="006E0FD1">
        <w:rPr>
          <w:rFonts w:hint="eastAsia"/>
          <w:b/>
          <w:bCs/>
        </w:rPr>
        <w:t>活体检测</w:t>
      </w:r>
      <w:r w:rsidR="006E263A">
        <w:rPr>
          <w:rFonts w:hint="eastAsia"/>
        </w:rPr>
        <w:t>等措施</w:t>
      </w:r>
      <w:r>
        <w:rPr>
          <w:rFonts w:hint="eastAsia"/>
        </w:rPr>
        <w:t>。</w:t>
      </w:r>
    </w:p>
    <w:p w14:paraId="4FD42D8B" w14:textId="77777777" w:rsidR="00D944FC" w:rsidRDefault="008C028D" w:rsidP="00B41104">
      <w:pPr>
        <w:pStyle w:val="2"/>
      </w:pPr>
      <w:bookmarkStart w:id="13" w:name="_Toc69829723"/>
      <w:r>
        <w:rPr>
          <w:rFonts w:hint="eastAsia"/>
        </w:rPr>
        <w:lastRenderedPageBreak/>
        <w:t>2</w:t>
      </w:r>
      <w:r>
        <w:t xml:space="preserve">.3 </w:t>
      </w:r>
      <w:r w:rsidR="002D2287">
        <w:t>设备非正常带出报警机制</w:t>
      </w:r>
      <w:bookmarkEnd w:id="13"/>
    </w:p>
    <w:p w14:paraId="19E4065D" w14:textId="77777777" w:rsidR="007565CA" w:rsidRDefault="008C028D" w:rsidP="007565CA">
      <w:pPr>
        <w:keepNext/>
        <w:spacing w:before="120" w:after="120" w:line="240" w:lineRule="auto"/>
        <w:ind w:firstLineChars="0" w:firstLine="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32C95609" wp14:editId="761D7106">
            <wp:extent cx="4263687" cy="5640779"/>
            <wp:effectExtent l="0" t="0" r="0" b="0"/>
            <wp:docPr id="1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 rotWithShape="1">
                    <a:blip r:embed="rId19"/>
                    <a:srcRect l="9376" t="4696" r="6754" b="11941"/>
                    <a:stretch/>
                  </pic:blipFill>
                  <pic:spPr bwMode="auto">
                    <a:xfrm>
                      <a:off x="0" y="0"/>
                      <a:ext cx="4276691" cy="56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E198" w14:textId="0053AC8C" w:rsidR="00D944FC" w:rsidRDefault="007565CA" w:rsidP="007565CA">
      <w:pPr>
        <w:pStyle w:val="a3"/>
        <w:spacing w:after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62D21">
        <w:rPr>
          <w:noProof/>
        </w:rPr>
        <w:t>5</w:t>
      </w:r>
      <w:r>
        <w:fldChar w:fldCharType="end"/>
      </w:r>
      <w:r>
        <w:rPr>
          <w:rFonts w:hint="eastAsia"/>
        </w:rPr>
        <w:t>非</w:t>
      </w:r>
      <w:r w:rsidR="006E263A">
        <w:rPr>
          <w:rFonts w:hint="eastAsia"/>
        </w:rPr>
        <w:t>法</w:t>
      </w:r>
      <w:r>
        <w:rPr>
          <w:rFonts w:hint="eastAsia"/>
        </w:rPr>
        <w:t>带出报警机制示意图</w:t>
      </w:r>
    </w:p>
    <w:p w14:paraId="10DF6CD2" w14:textId="025284EC" w:rsidR="00D944FC" w:rsidRPr="008C028D" w:rsidRDefault="002D2287" w:rsidP="008C028D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8C028D">
        <w:rPr>
          <w:b/>
        </w:rPr>
        <w:t>基于</w:t>
      </w:r>
      <w:r w:rsidRPr="008C028D">
        <w:rPr>
          <w:b/>
        </w:rPr>
        <w:t>RFID</w:t>
      </w:r>
      <w:r w:rsidRPr="008C028D">
        <w:rPr>
          <w:b/>
        </w:rPr>
        <w:t>的</w:t>
      </w:r>
      <w:r w:rsidR="006E0FD1">
        <w:rPr>
          <w:rFonts w:hint="eastAsia"/>
          <w:b/>
        </w:rPr>
        <w:t>高效探测手段</w:t>
      </w:r>
    </w:p>
    <w:p w14:paraId="665E7DA4" w14:textId="65AF7CA8" w:rsidR="00D944FC" w:rsidRDefault="002D2287" w:rsidP="008C028D">
      <w:pPr>
        <w:spacing w:before="120" w:after="120"/>
        <w:ind w:firstLine="480"/>
      </w:pPr>
      <w:r>
        <w:t>在公司出</w:t>
      </w:r>
      <w:proofErr w:type="gramStart"/>
      <w:r>
        <w:t>口道闸处安装</w:t>
      </w:r>
      <w:proofErr w:type="gramEnd"/>
      <w:r>
        <w:t>RFID</w:t>
      </w:r>
      <w:r>
        <w:t>探测器，精准探测设备信号，及时捕获设备信息，确保每一</w:t>
      </w:r>
      <w:r w:rsidR="006E0FD1">
        <w:rPr>
          <w:rFonts w:hint="eastAsia"/>
        </w:rPr>
        <w:t>台</w:t>
      </w:r>
      <w:r>
        <w:t>设备被带出</w:t>
      </w:r>
      <w:r w:rsidR="006E0FD1">
        <w:rPr>
          <w:rFonts w:hint="eastAsia"/>
        </w:rPr>
        <w:t>都是合法行为</w:t>
      </w:r>
      <w:r>
        <w:t>。</w:t>
      </w:r>
    </w:p>
    <w:p w14:paraId="5206F61C" w14:textId="45A4A44E" w:rsidR="00D944FC" w:rsidRPr="008C028D" w:rsidRDefault="002D2287" w:rsidP="008C028D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8C028D">
        <w:rPr>
          <w:b/>
        </w:rPr>
        <w:t>基于人脸识别的合法性校验</w:t>
      </w:r>
    </w:p>
    <w:p w14:paraId="701C81D6" w14:textId="480123D7" w:rsidR="00D944FC" w:rsidRDefault="002D2287" w:rsidP="008C028D">
      <w:pPr>
        <w:spacing w:before="120" w:after="120"/>
        <w:ind w:firstLine="480"/>
      </w:pPr>
      <w:r>
        <w:t>安装</w:t>
      </w:r>
      <w:r>
        <w:t>RFID</w:t>
      </w:r>
      <w:r>
        <w:t>探测器的同时，也在合适位置安装高清摄像头，用于拍摄携带者照片，进行后续合法性校验。</w:t>
      </w:r>
      <w:r w:rsidR="006E0FD1">
        <w:rPr>
          <w:rFonts w:hint="eastAsia"/>
        </w:rPr>
        <w:t>在上文中提到，</w:t>
      </w:r>
      <w:r>
        <w:t>该环节存在</w:t>
      </w:r>
      <w:r w:rsidRPr="006E263A">
        <w:rPr>
          <w:b/>
          <w:bCs/>
        </w:rPr>
        <w:t>人为作弊</w:t>
      </w:r>
      <w:r>
        <w:t>可能</w:t>
      </w:r>
      <w:r w:rsidR="006E0FD1">
        <w:rPr>
          <w:rFonts w:hint="eastAsia"/>
        </w:rPr>
        <w:t>性</w:t>
      </w:r>
      <w:r>
        <w:t>，</w:t>
      </w:r>
      <w:r w:rsidR="006E0FD1">
        <w:rPr>
          <w:rFonts w:hint="eastAsia"/>
        </w:rPr>
        <w:t>进行人脸识别时会伴随</w:t>
      </w:r>
      <w:r>
        <w:t>进行</w:t>
      </w:r>
      <w:r>
        <w:rPr>
          <w:b/>
        </w:rPr>
        <w:t>活体检测</w:t>
      </w:r>
      <w:r>
        <w:t>，确保所拍摄的照片为真实</w:t>
      </w:r>
      <w:r w:rsidR="006E0FD1">
        <w:rPr>
          <w:rFonts w:hint="eastAsia"/>
        </w:rPr>
        <w:t>人像。</w:t>
      </w:r>
    </w:p>
    <w:p w14:paraId="10ADDDA4" w14:textId="67CC25BB" w:rsidR="00D944FC" w:rsidRPr="0056739C" w:rsidRDefault="002D2287" w:rsidP="0056739C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56739C">
        <w:rPr>
          <w:b/>
        </w:rPr>
        <w:t>非正常带出行为自动报警与记录</w:t>
      </w:r>
    </w:p>
    <w:p w14:paraId="791C8975" w14:textId="1EDEE43B" w:rsidR="00D944FC" w:rsidRDefault="002D2287" w:rsidP="0056739C">
      <w:pPr>
        <w:spacing w:before="120" w:after="120"/>
        <w:ind w:firstLine="480"/>
      </w:pPr>
      <w:r>
        <w:lastRenderedPageBreak/>
        <w:t>当设备被携带</w:t>
      </w:r>
      <w:proofErr w:type="gramStart"/>
      <w:r>
        <w:t>至道闸处时</w:t>
      </w:r>
      <w:proofErr w:type="gramEnd"/>
      <w:r>
        <w:t>，会被系统检测到，通过摄像头拍摄携带者照片，</w:t>
      </w:r>
      <w:r w:rsidR="006E0FD1">
        <w:rPr>
          <w:rFonts w:hint="eastAsia"/>
        </w:rPr>
        <w:t>并</w:t>
      </w:r>
      <w:r w:rsidR="006E263A">
        <w:rPr>
          <w:rFonts w:hint="eastAsia"/>
        </w:rPr>
        <w:t>经过人脸识别</w:t>
      </w:r>
      <w:r w:rsidR="006E0FD1">
        <w:rPr>
          <w:rFonts w:hint="eastAsia"/>
        </w:rPr>
        <w:t>引擎校验</w:t>
      </w:r>
      <w:r>
        <w:t>本次行为</w:t>
      </w:r>
      <w:r w:rsidR="006E263A">
        <w:rPr>
          <w:rFonts w:hint="eastAsia"/>
        </w:rPr>
        <w:t>的合法性</w:t>
      </w:r>
      <w:r>
        <w:t>，</w:t>
      </w:r>
      <w:r w:rsidR="006E0FD1">
        <w:rPr>
          <w:rFonts w:hint="eastAsia"/>
        </w:rPr>
        <w:t>采取相应的放行策略或报警机制，并</w:t>
      </w:r>
      <w:r>
        <w:t>实时记录</w:t>
      </w:r>
      <w:r w:rsidR="006E0FD1">
        <w:rPr>
          <w:rFonts w:hint="eastAsia"/>
        </w:rPr>
        <w:t>非法人员人像信息</w:t>
      </w:r>
      <w:r>
        <w:t>。</w:t>
      </w:r>
    </w:p>
    <w:p w14:paraId="56D24623" w14:textId="77777777" w:rsidR="00D944FC" w:rsidRPr="00B41104" w:rsidRDefault="00DE238D" w:rsidP="00B41104">
      <w:pPr>
        <w:pStyle w:val="1"/>
      </w:pPr>
      <w:bookmarkStart w:id="14" w:name="_Toc69829724"/>
      <w:r>
        <w:rPr>
          <w:rFonts w:hint="eastAsia"/>
        </w:rPr>
        <w:t>3</w:t>
      </w:r>
      <w:r>
        <w:t xml:space="preserve"> </w:t>
      </w:r>
      <w:r w:rsidR="002D2287">
        <w:t>开发工具与技术</w:t>
      </w:r>
      <w:bookmarkEnd w:id="14"/>
    </w:p>
    <w:p w14:paraId="5BD997A3" w14:textId="77777777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前端：</w:t>
      </w:r>
      <w:r w:rsidRPr="00BD698F">
        <w:t>React</w:t>
      </w:r>
      <w:r w:rsidRPr="00BD698F">
        <w:t>、</w:t>
      </w:r>
      <w:r w:rsidRPr="00BD698F">
        <w:t>Redux</w:t>
      </w:r>
      <w:r w:rsidRPr="00BD698F">
        <w:t>、</w:t>
      </w:r>
      <w:r w:rsidRPr="00BD698F">
        <w:t>Redux-</w:t>
      </w:r>
      <w:proofErr w:type="spellStart"/>
      <w:r w:rsidRPr="00BD698F">
        <w:t>thunk</w:t>
      </w:r>
      <w:proofErr w:type="spellEnd"/>
      <w:r w:rsidRPr="00BD698F">
        <w:t>、</w:t>
      </w:r>
      <w:proofErr w:type="gramStart"/>
      <w:r w:rsidRPr="00BD698F">
        <w:t>微信小</w:t>
      </w:r>
      <w:proofErr w:type="gramEnd"/>
      <w:r w:rsidRPr="00BD698F">
        <w:t>程序</w:t>
      </w:r>
    </w:p>
    <w:p w14:paraId="459B29C5" w14:textId="42CA4115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后端：</w:t>
      </w:r>
      <w:proofErr w:type="spellStart"/>
      <w:r w:rsidRPr="00BD698F">
        <w:t>SpringBoot</w:t>
      </w:r>
      <w:proofErr w:type="spellEnd"/>
      <w:r w:rsidRPr="00BD698F">
        <w:t>、</w:t>
      </w:r>
      <w:proofErr w:type="spellStart"/>
      <w:r w:rsidRPr="00BD698F">
        <w:t>MybatisPlus</w:t>
      </w:r>
      <w:proofErr w:type="spellEnd"/>
      <w:r w:rsidRPr="00BD698F">
        <w:t>、</w:t>
      </w:r>
      <w:r w:rsidRPr="00BD698F">
        <w:t>MySQL</w:t>
      </w:r>
      <w:r w:rsidRPr="00BD698F">
        <w:t>、</w:t>
      </w:r>
      <w:r w:rsidRPr="00BD698F">
        <w:t>Redis</w:t>
      </w:r>
    </w:p>
    <w:p w14:paraId="6C9E576F" w14:textId="091D441A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嵌入式设备：</w:t>
      </w:r>
      <w:proofErr w:type="spellStart"/>
      <w:r w:rsidRPr="00BD698F">
        <w:t>RaspberryPi</w:t>
      </w:r>
      <w:proofErr w:type="spellEnd"/>
      <w:r w:rsidRPr="00BD698F">
        <w:t>、</w:t>
      </w:r>
      <w:r w:rsidRPr="00BD698F">
        <w:t>UHF</w:t>
      </w:r>
      <w:r w:rsidRPr="00BD698F">
        <w:t>超高频</w:t>
      </w:r>
      <w:r w:rsidRPr="00BD698F">
        <w:t>RFID</w:t>
      </w:r>
      <w:r w:rsidRPr="00BD698F">
        <w:t>射频模块、</w:t>
      </w:r>
      <w:r w:rsidRPr="00BD698F">
        <w:t>PCB</w:t>
      </w:r>
      <w:r w:rsidRPr="00BD698F">
        <w:t>增益天线、双目</w:t>
      </w:r>
      <w:r w:rsidRPr="00BD698F">
        <w:t>USB</w:t>
      </w:r>
      <w:r w:rsidRPr="00BD698F">
        <w:t>摄像头、人体红外传感器、有源蜂鸣器、示意</w:t>
      </w:r>
      <w:r w:rsidRPr="00BD698F">
        <w:t>LED</w:t>
      </w:r>
      <w:r w:rsidRPr="00BD698F">
        <w:t>、</w:t>
      </w:r>
      <w:r w:rsidRPr="00BD698F">
        <w:t>UHF</w:t>
      </w:r>
      <w:r w:rsidRPr="00BD698F">
        <w:t>电子标签</w:t>
      </w:r>
    </w:p>
    <w:p w14:paraId="118D3A9C" w14:textId="106B8D6D" w:rsidR="00D944FC" w:rsidRPr="00E3080D" w:rsidRDefault="002D2287" w:rsidP="00BD698F">
      <w:pPr>
        <w:pStyle w:val="a4"/>
        <w:numPr>
          <w:ilvl w:val="0"/>
          <w:numId w:val="36"/>
        </w:numPr>
        <w:spacing w:before="120" w:after="120"/>
        <w:rPr>
          <w:b/>
          <w:bCs/>
        </w:rPr>
      </w:pPr>
      <w:r w:rsidRPr="00BD698F">
        <w:t>人脸识别：</w:t>
      </w:r>
      <w:r w:rsidR="006E263A" w:rsidRPr="00BD698F">
        <w:t xml:space="preserve"> </w:t>
      </w:r>
      <w:r w:rsidRPr="00BD698F">
        <w:t xml:space="preserve">vcredist2013 </w:t>
      </w:r>
      <w:r w:rsidRPr="00BD698F">
        <w:t>、</w:t>
      </w:r>
      <w:proofErr w:type="gramStart"/>
      <w:r w:rsidRPr="00E3080D">
        <w:rPr>
          <w:b/>
          <w:bCs/>
        </w:rPr>
        <w:t>虹软</w:t>
      </w:r>
      <w:proofErr w:type="spellStart"/>
      <w:proofErr w:type="gramEnd"/>
      <w:r w:rsidRPr="00E3080D">
        <w:rPr>
          <w:b/>
          <w:bCs/>
        </w:rPr>
        <w:t>ArcFace</w:t>
      </w:r>
      <w:proofErr w:type="spellEnd"/>
      <w:r w:rsidRPr="00E3080D">
        <w:rPr>
          <w:b/>
          <w:bCs/>
        </w:rPr>
        <w:t xml:space="preserve"> 3.0</w:t>
      </w:r>
    </w:p>
    <w:p w14:paraId="720E1AC1" w14:textId="77777777" w:rsidR="00D944FC" w:rsidRPr="00B41104" w:rsidRDefault="00BD698F" w:rsidP="00B41104">
      <w:pPr>
        <w:pStyle w:val="1"/>
      </w:pPr>
      <w:bookmarkStart w:id="15" w:name="_Toc69829725"/>
      <w:r>
        <w:rPr>
          <w:rFonts w:hint="eastAsia"/>
        </w:rPr>
        <w:t>4</w:t>
      </w:r>
      <w:r>
        <w:t xml:space="preserve"> </w:t>
      </w:r>
      <w:r w:rsidR="002D2287">
        <w:t>应用对象</w:t>
      </w:r>
      <w:bookmarkEnd w:id="15"/>
    </w:p>
    <w:p w14:paraId="22256523" w14:textId="79BA2A9F" w:rsidR="00D944FC" w:rsidRDefault="006E263A" w:rsidP="00BD698F">
      <w:pPr>
        <w:spacing w:before="120" w:after="120"/>
        <w:ind w:firstLine="480"/>
      </w:pPr>
      <w:r>
        <w:rPr>
          <w:rFonts w:hint="eastAsia"/>
        </w:rPr>
        <w:t>该</w:t>
      </w:r>
      <w:r w:rsidR="002D2287">
        <w:t>系统可管理</w:t>
      </w:r>
      <w:r w:rsidR="002D2287" w:rsidRPr="00E3080D">
        <w:rPr>
          <w:b/>
          <w:bCs/>
        </w:rPr>
        <w:t>上万台</w:t>
      </w:r>
      <w:r w:rsidR="002D2287">
        <w:t>设备，</w:t>
      </w:r>
      <w:r>
        <w:rPr>
          <w:rFonts w:hint="eastAsia"/>
        </w:rPr>
        <w:t>适用于</w:t>
      </w:r>
      <w:r>
        <w:t>对设备管理的安全性与便捷性有需求的</w:t>
      </w:r>
      <w:r>
        <w:rPr>
          <w:rFonts w:hint="eastAsia"/>
        </w:rPr>
        <w:t>各种体量的</w:t>
      </w:r>
      <w:r>
        <w:t>企业</w:t>
      </w:r>
      <w:r>
        <w:rPr>
          <w:rFonts w:hint="eastAsia"/>
        </w:rPr>
        <w:t>。</w:t>
      </w:r>
    </w:p>
    <w:p w14:paraId="0FA5AF7B" w14:textId="77777777" w:rsidR="00D944FC" w:rsidRPr="008A3167" w:rsidRDefault="00BD698F" w:rsidP="008A3167">
      <w:pPr>
        <w:pStyle w:val="1"/>
      </w:pPr>
      <w:bookmarkStart w:id="16" w:name="_Toc69829726"/>
      <w:r>
        <w:rPr>
          <w:rFonts w:hint="eastAsia"/>
        </w:rPr>
        <w:t>5</w:t>
      </w:r>
      <w:r>
        <w:t xml:space="preserve"> </w:t>
      </w:r>
      <w:r w:rsidR="002D2287">
        <w:t>应用环境</w:t>
      </w:r>
      <w:bookmarkEnd w:id="16"/>
    </w:p>
    <w:p w14:paraId="6249CB43" w14:textId="7565F658" w:rsidR="00D944FC" w:rsidRDefault="00997404" w:rsidP="00BD698F">
      <w:pPr>
        <w:spacing w:before="120" w:after="120"/>
        <w:ind w:firstLine="480"/>
      </w:pPr>
      <w:r>
        <w:rPr>
          <w:rFonts w:hint="eastAsia"/>
        </w:rPr>
        <w:t>存在设备流通行为，并配备了设备统一借用处</w:t>
      </w:r>
      <w:proofErr w:type="gramStart"/>
      <w:r>
        <w:rPr>
          <w:rFonts w:hint="eastAsia"/>
        </w:rPr>
        <w:t>的职场环境</w:t>
      </w:r>
      <w:proofErr w:type="gramEnd"/>
      <w:r>
        <w:rPr>
          <w:rFonts w:hint="eastAsia"/>
        </w:rPr>
        <w:t>，对人员出入有限制措施的门禁处。</w:t>
      </w:r>
    </w:p>
    <w:p w14:paraId="4407B16A" w14:textId="77777777" w:rsidR="00D944FC" w:rsidRPr="008A3167" w:rsidRDefault="00BD698F" w:rsidP="008A3167">
      <w:pPr>
        <w:pStyle w:val="1"/>
      </w:pPr>
      <w:bookmarkStart w:id="17" w:name="_Toc69829727"/>
      <w:r>
        <w:rPr>
          <w:rFonts w:hint="eastAsia"/>
        </w:rPr>
        <w:t>6</w:t>
      </w:r>
      <w:r>
        <w:t xml:space="preserve"> </w:t>
      </w:r>
      <w:r w:rsidR="002D2287">
        <w:t>结语</w:t>
      </w:r>
      <w:bookmarkEnd w:id="17"/>
    </w:p>
    <w:p w14:paraId="762E14CF" w14:textId="22D607C2" w:rsidR="00D944FC" w:rsidRDefault="002D2287" w:rsidP="00BD698F">
      <w:pPr>
        <w:spacing w:before="120" w:after="120"/>
        <w:ind w:firstLine="480"/>
      </w:pPr>
      <w:r>
        <w:t>该项目聚焦企业设备</w:t>
      </w:r>
      <w:r w:rsidR="00E3080D">
        <w:rPr>
          <w:rFonts w:hint="eastAsia"/>
        </w:rPr>
        <w:t>高效管理</w:t>
      </w:r>
      <w:r>
        <w:t>，</w:t>
      </w:r>
      <w:r w:rsidR="00E3080D">
        <w:rPr>
          <w:rFonts w:hint="eastAsia"/>
        </w:rPr>
        <w:t>结合</w:t>
      </w:r>
      <w:r w:rsidR="00E3080D" w:rsidRPr="00E3080D">
        <w:rPr>
          <w:rFonts w:hint="eastAsia"/>
          <w:b/>
          <w:bCs/>
        </w:rPr>
        <w:t>人脸识别、</w:t>
      </w:r>
      <w:r w:rsidR="00E3080D" w:rsidRPr="00E3080D">
        <w:rPr>
          <w:rFonts w:hint="eastAsia"/>
          <w:b/>
          <w:bCs/>
        </w:rPr>
        <w:t>RFID</w:t>
      </w:r>
      <w:r>
        <w:t>等创新技术手段，</w:t>
      </w:r>
      <w:r w:rsidR="00E3080D">
        <w:rPr>
          <w:rFonts w:hint="eastAsia"/>
        </w:rPr>
        <w:t>打造一套高效便捷的企业设备管理系统，</w:t>
      </w:r>
      <w:r>
        <w:t>解决</w:t>
      </w:r>
      <w:r w:rsidR="006E263A">
        <w:rPr>
          <w:rFonts w:hint="eastAsia"/>
        </w:rPr>
        <w:t>设备管理</w:t>
      </w:r>
      <w:r>
        <w:t>存在的痛点，</w:t>
      </w:r>
      <w:r w:rsidR="00E3080D">
        <w:rPr>
          <w:rFonts w:hint="eastAsia"/>
        </w:rPr>
        <w:t>实现对</w:t>
      </w:r>
      <w:r>
        <w:t>设备入库、内部流通、</w:t>
      </w:r>
      <w:r w:rsidR="00E3080D">
        <w:rPr>
          <w:rFonts w:hint="eastAsia"/>
        </w:rPr>
        <w:t>设备</w:t>
      </w:r>
      <w:r>
        <w:t>借还、带出</w:t>
      </w:r>
      <w:r w:rsidR="00E3080D">
        <w:rPr>
          <w:rFonts w:hint="eastAsia"/>
        </w:rPr>
        <w:t>校验</w:t>
      </w:r>
      <w:r>
        <w:t>、</w:t>
      </w:r>
      <w:r w:rsidR="00E3080D">
        <w:rPr>
          <w:rFonts w:hint="eastAsia"/>
        </w:rPr>
        <w:t>定期</w:t>
      </w:r>
      <w:r>
        <w:t>盘点、</w:t>
      </w:r>
      <w:r w:rsidR="00E3080D">
        <w:rPr>
          <w:rFonts w:hint="eastAsia"/>
        </w:rPr>
        <w:t>实时</w:t>
      </w:r>
      <w:r>
        <w:t>追踪</w:t>
      </w:r>
      <w:r w:rsidR="00E3080D">
        <w:rPr>
          <w:rFonts w:hint="eastAsia"/>
        </w:rPr>
        <w:t>、自动报警等功能性需求的全面覆盖。兼具极强的</w:t>
      </w:r>
      <w:r w:rsidR="00E3080D" w:rsidRPr="00E3080D">
        <w:rPr>
          <w:rFonts w:hint="eastAsia"/>
          <w:b/>
          <w:bCs/>
        </w:rPr>
        <w:t>复用性</w:t>
      </w:r>
      <w:r w:rsidR="00E3080D">
        <w:rPr>
          <w:rFonts w:hint="eastAsia"/>
        </w:rPr>
        <w:t>和</w:t>
      </w:r>
      <w:r w:rsidR="00E3080D" w:rsidRPr="00E3080D">
        <w:rPr>
          <w:rFonts w:hint="eastAsia"/>
          <w:b/>
          <w:bCs/>
        </w:rPr>
        <w:t>创新性</w:t>
      </w:r>
      <w:r w:rsidR="00E3080D">
        <w:rPr>
          <w:rFonts w:hint="eastAsia"/>
        </w:rPr>
        <w:t>，同时具有极高的</w:t>
      </w:r>
      <w:r w:rsidR="00E3080D" w:rsidRPr="00E3080D">
        <w:rPr>
          <w:rFonts w:hint="eastAsia"/>
          <w:b/>
          <w:bCs/>
        </w:rPr>
        <w:t>使用价值</w:t>
      </w:r>
      <w:r w:rsidR="00E3080D">
        <w:rPr>
          <w:rFonts w:hint="eastAsia"/>
        </w:rPr>
        <w:t>和</w:t>
      </w:r>
      <w:r w:rsidR="00E3080D" w:rsidRPr="00E3080D">
        <w:rPr>
          <w:rFonts w:hint="eastAsia"/>
          <w:b/>
          <w:bCs/>
        </w:rPr>
        <w:t>商业价值</w:t>
      </w:r>
      <w:r w:rsidR="00E3080D">
        <w:rPr>
          <w:rFonts w:hint="eastAsia"/>
        </w:rPr>
        <w:t>。</w:t>
      </w:r>
    </w:p>
    <w:sectPr w:rsidR="00D944FC" w:rsidSect="00862D21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134" w:right="1134" w:bottom="1134" w:left="1134" w:header="720" w:footer="720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093C" w14:textId="77777777" w:rsidR="00E9001A" w:rsidRDefault="00E9001A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F221F40" w14:textId="77777777" w:rsidR="00E9001A" w:rsidRDefault="00E9001A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30451" w14:textId="4DC24FE8" w:rsidR="00D916EC" w:rsidRDefault="00D916EC" w:rsidP="00A31BFD">
    <w:pPr>
      <w:pStyle w:val="a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4AB65" w14:textId="77777777" w:rsidR="00D944FC" w:rsidRDefault="00D944FC" w:rsidP="00900B96">
    <w:pPr>
      <w:spacing w:before="120" w:after="120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6FB4" w14:textId="77777777" w:rsidR="00D916EC" w:rsidRDefault="00D916EC">
    <w:pPr>
      <w:pStyle w:val="a7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067388"/>
      <w:docPartObj>
        <w:docPartGallery w:val="Page Numbers (Bottom of Page)"/>
        <w:docPartUnique/>
      </w:docPartObj>
    </w:sdtPr>
    <w:sdtEndPr/>
    <w:sdtContent>
      <w:p w14:paraId="13B7936A" w14:textId="77777777" w:rsidR="00A31BFD" w:rsidRDefault="00A31BFD" w:rsidP="00E8453C">
        <w:pPr>
          <w:pStyle w:val="a7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799702"/>
      <w:docPartObj>
        <w:docPartGallery w:val="Page Numbers (Bottom of Page)"/>
        <w:docPartUnique/>
      </w:docPartObj>
    </w:sdtPr>
    <w:sdtEndPr/>
    <w:sdtContent>
      <w:p w14:paraId="2CDC85DC" w14:textId="44FFF50F" w:rsidR="00D916EC" w:rsidRDefault="00D916EC" w:rsidP="00E8453C">
        <w:pPr>
          <w:pStyle w:val="a7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AD81" w14:textId="77777777" w:rsidR="00E9001A" w:rsidRDefault="00E9001A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4D35F9A4" w14:textId="77777777" w:rsidR="00E9001A" w:rsidRDefault="00E9001A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C39BE" w14:textId="099C2FF7" w:rsidR="00D944FC" w:rsidRPr="008A3167" w:rsidRDefault="00D944FC" w:rsidP="008A3167">
    <w:pPr>
      <w:spacing w:before="120" w:after="120"/>
      <w:ind w:left="48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C91D5" w14:textId="77777777" w:rsidR="00D944FC" w:rsidRDefault="00D944FC">
    <w:pPr>
      <w:spacing w:before="120" w:after="120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A4EE" w14:textId="77777777" w:rsidR="00D944FC" w:rsidRDefault="00E9001A">
    <w:pPr>
      <w:spacing w:before="120" w:after="120"/>
      <w:ind w:firstLine="480"/>
    </w:pPr>
    <w:r>
      <w:rPr>
        <w:noProof/>
      </w:rPr>
      <w:pict w14:anchorId="78A18A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0pt;height:50pt;z-index:251655680;visibility:hidden">
          <o:lock v:ext="edit" selection="t" text="f" shapetype="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0EC" w14:textId="77777777" w:rsidR="008A3167" w:rsidRDefault="008A3167" w:rsidP="00E8453C">
    <w:pPr>
      <w:pStyle w:val="a9"/>
      <w:spacing w:before="120" w:after="120"/>
      <w:ind w:firstLine="360"/>
    </w:pPr>
    <w:r>
      <w:rPr>
        <w:rFonts w:hint="eastAsia"/>
      </w:rPr>
      <w:t>项目概要文档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B3C8" w14:textId="1C638174" w:rsidR="00E8453C" w:rsidRDefault="00E8453C" w:rsidP="00E8453C">
    <w:pPr>
      <w:pStyle w:val="a9"/>
      <w:spacing w:before="120" w:after="120"/>
      <w:ind w:firstLine="360"/>
    </w:pPr>
    <w:r>
      <w:rPr>
        <w:rFonts w:hint="eastAsia"/>
      </w:rPr>
      <w:t>【</w:t>
    </w:r>
    <w:r>
      <w:rPr>
        <w:rFonts w:hint="eastAsia"/>
      </w:rPr>
      <w:t>A14</w:t>
    </w:r>
    <w:r>
      <w:rPr>
        <w:rFonts w:hint="eastAsia"/>
      </w:rPr>
      <w:t>】移动互联网时代的设备管理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BE5"/>
    <w:multiLevelType w:val="hybridMultilevel"/>
    <w:tmpl w:val="AA668B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590543"/>
    <w:multiLevelType w:val="hybridMultilevel"/>
    <w:tmpl w:val="3778898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7A56C9D"/>
    <w:multiLevelType w:val="multilevel"/>
    <w:tmpl w:val="266EC59C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FD288C"/>
    <w:multiLevelType w:val="multilevel"/>
    <w:tmpl w:val="945AEF8C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A117B6"/>
    <w:multiLevelType w:val="multilevel"/>
    <w:tmpl w:val="924AC10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A555A9"/>
    <w:multiLevelType w:val="multilevel"/>
    <w:tmpl w:val="F1CCD2A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FB4B5F"/>
    <w:multiLevelType w:val="multilevel"/>
    <w:tmpl w:val="A2F6305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C2512"/>
    <w:multiLevelType w:val="multilevel"/>
    <w:tmpl w:val="AF4EB03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021069"/>
    <w:multiLevelType w:val="multilevel"/>
    <w:tmpl w:val="A3EC048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806075"/>
    <w:multiLevelType w:val="hybridMultilevel"/>
    <w:tmpl w:val="67DA9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134EFD"/>
    <w:multiLevelType w:val="multilevel"/>
    <w:tmpl w:val="FC585D1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580414"/>
    <w:multiLevelType w:val="multilevel"/>
    <w:tmpl w:val="505890B8"/>
    <w:lvl w:ilvl="0">
      <w:start w:val="3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951AC6"/>
    <w:multiLevelType w:val="multilevel"/>
    <w:tmpl w:val="ACFA5DC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0E7A69"/>
    <w:multiLevelType w:val="hybridMultilevel"/>
    <w:tmpl w:val="A1ACBA7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4086088E"/>
    <w:multiLevelType w:val="multilevel"/>
    <w:tmpl w:val="D6F62C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D41C91"/>
    <w:multiLevelType w:val="multilevel"/>
    <w:tmpl w:val="3B3E1A5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F100D0"/>
    <w:multiLevelType w:val="multilevel"/>
    <w:tmpl w:val="C496508E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6A2AA0"/>
    <w:multiLevelType w:val="multilevel"/>
    <w:tmpl w:val="D9F64424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3A7378"/>
    <w:multiLevelType w:val="multilevel"/>
    <w:tmpl w:val="163C76C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3D33DA"/>
    <w:multiLevelType w:val="multilevel"/>
    <w:tmpl w:val="D7F6A09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092437E"/>
    <w:multiLevelType w:val="hybridMultilevel"/>
    <w:tmpl w:val="18B09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754E81"/>
    <w:multiLevelType w:val="multilevel"/>
    <w:tmpl w:val="CB5C3DD2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6E022A"/>
    <w:multiLevelType w:val="multilevel"/>
    <w:tmpl w:val="491048A6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321D02"/>
    <w:multiLevelType w:val="multilevel"/>
    <w:tmpl w:val="3E46523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65D5F"/>
    <w:multiLevelType w:val="hybridMultilevel"/>
    <w:tmpl w:val="81CE58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E2076C"/>
    <w:multiLevelType w:val="multilevel"/>
    <w:tmpl w:val="D2EC404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E5647A"/>
    <w:multiLevelType w:val="multilevel"/>
    <w:tmpl w:val="F748342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9412522"/>
    <w:multiLevelType w:val="multilevel"/>
    <w:tmpl w:val="6BD4FFF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99589A"/>
    <w:multiLevelType w:val="multilevel"/>
    <w:tmpl w:val="A9ACB61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943DE5"/>
    <w:multiLevelType w:val="hybridMultilevel"/>
    <w:tmpl w:val="30DA7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A72032"/>
    <w:multiLevelType w:val="hybridMultilevel"/>
    <w:tmpl w:val="ACE09E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2B2F44"/>
    <w:multiLevelType w:val="hybridMultilevel"/>
    <w:tmpl w:val="0C2C5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D059FB"/>
    <w:multiLevelType w:val="hybridMultilevel"/>
    <w:tmpl w:val="2DC2B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C86850"/>
    <w:multiLevelType w:val="multilevel"/>
    <w:tmpl w:val="20F6D748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5057EFD"/>
    <w:multiLevelType w:val="hybridMultilevel"/>
    <w:tmpl w:val="15ACE3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D283F5C"/>
    <w:multiLevelType w:val="multilevel"/>
    <w:tmpl w:val="D63C480C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28"/>
  </w:num>
  <w:num w:numId="5">
    <w:abstractNumId w:val="5"/>
  </w:num>
  <w:num w:numId="6">
    <w:abstractNumId w:val="7"/>
  </w:num>
  <w:num w:numId="7">
    <w:abstractNumId w:val="2"/>
  </w:num>
  <w:num w:numId="8">
    <w:abstractNumId w:val="18"/>
  </w:num>
  <w:num w:numId="9">
    <w:abstractNumId w:val="25"/>
  </w:num>
  <w:num w:numId="10">
    <w:abstractNumId w:val="14"/>
  </w:num>
  <w:num w:numId="11">
    <w:abstractNumId w:val="15"/>
  </w:num>
  <w:num w:numId="12">
    <w:abstractNumId w:val="6"/>
  </w:num>
  <w:num w:numId="13">
    <w:abstractNumId w:val="19"/>
  </w:num>
  <w:num w:numId="14">
    <w:abstractNumId w:val="10"/>
  </w:num>
  <w:num w:numId="15">
    <w:abstractNumId w:val="3"/>
  </w:num>
  <w:num w:numId="16">
    <w:abstractNumId w:val="16"/>
  </w:num>
  <w:num w:numId="17">
    <w:abstractNumId w:val="22"/>
  </w:num>
  <w:num w:numId="18">
    <w:abstractNumId w:val="17"/>
  </w:num>
  <w:num w:numId="19">
    <w:abstractNumId w:val="21"/>
  </w:num>
  <w:num w:numId="20">
    <w:abstractNumId w:val="35"/>
  </w:num>
  <w:num w:numId="21">
    <w:abstractNumId w:val="11"/>
  </w:num>
  <w:num w:numId="22">
    <w:abstractNumId w:val="8"/>
  </w:num>
  <w:num w:numId="23">
    <w:abstractNumId w:val="4"/>
  </w:num>
  <w:num w:numId="24">
    <w:abstractNumId w:val="23"/>
  </w:num>
  <w:num w:numId="25">
    <w:abstractNumId w:val="33"/>
  </w:num>
  <w:num w:numId="26">
    <w:abstractNumId w:val="1"/>
  </w:num>
  <w:num w:numId="27">
    <w:abstractNumId w:val="13"/>
  </w:num>
  <w:num w:numId="28">
    <w:abstractNumId w:val="0"/>
  </w:num>
  <w:num w:numId="29">
    <w:abstractNumId w:val="34"/>
  </w:num>
  <w:num w:numId="30">
    <w:abstractNumId w:val="32"/>
  </w:num>
  <w:num w:numId="31">
    <w:abstractNumId w:val="9"/>
  </w:num>
  <w:num w:numId="32">
    <w:abstractNumId w:val="29"/>
  </w:num>
  <w:num w:numId="33">
    <w:abstractNumId w:val="20"/>
  </w:num>
  <w:num w:numId="34">
    <w:abstractNumId w:val="24"/>
  </w:num>
  <w:num w:numId="35">
    <w:abstractNumId w:val="31"/>
  </w:num>
  <w:num w:numId="36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unYoung11">
    <w15:presenceInfo w15:providerId="Windows Live" w15:userId="4ca0ca9b27513f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FC"/>
    <w:rsid w:val="0000550E"/>
    <w:rsid w:val="00017763"/>
    <w:rsid w:val="00022D0E"/>
    <w:rsid w:val="000262FC"/>
    <w:rsid w:val="0002661D"/>
    <w:rsid w:val="00074F7A"/>
    <w:rsid w:val="000E6BD3"/>
    <w:rsid w:val="00133575"/>
    <w:rsid w:val="001407B3"/>
    <w:rsid w:val="00194025"/>
    <w:rsid w:val="001A24F8"/>
    <w:rsid w:val="002C41BE"/>
    <w:rsid w:val="002C78BF"/>
    <w:rsid w:val="002D2287"/>
    <w:rsid w:val="002F35AA"/>
    <w:rsid w:val="00337970"/>
    <w:rsid w:val="003475B0"/>
    <w:rsid w:val="003929CE"/>
    <w:rsid w:val="003C6FD6"/>
    <w:rsid w:val="00426030"/>
    <w:rsid w:val="004E2529"/>
    <w:rsid w:val="0056207D"/>
    <w:rsid w:val="0056739C"/>
    <w:rsid w:val="005D43B0"/>
    <w:rsid w:val="005E7BC5"/>
    <w:rsid w:val="005F30EA"/>
    <w:rsid w:val="006C54F6"/>
    <w:rsid w:val="006E0FD1"/>
    <w:rsid w:val="006E263A"/>
    <w:rsid w:val="00713012"/>
    <w:rsid w:val="00722859"/>
    <w:rsid w:val="007565CA"/>
    <w:rsid w:val="007923E5"/>
    <w:rsid w:val="00804BAD"/>
    <w:rsid w:val="008208E8"/>
    <w:rsid w:val="00862D21"/>
    <w:rsid w:val="008945EB"/>
    <w:rsid w:val="008A3167"/>
    <w:rsid w:val="008C028D"/>
    <w:rsid w:val="008E7916"/>
    <w:rsid w:val="00900B96"/>
    <w:rsid w:val="009128F4"/>
    <w:rsid w:val="0092054C"/>
    <w:rsid w:val="00921FC3"/>
    <w:rsid w:val="009415CE"/>
    <w:rsid w:val="009449D7"/>
    <w:rsid w:val="009778E7"/>
    <w:rsid w:val="00986D86"/>
    <w:rsid w:val="00997404"/>
    <w:rsid w:val="009A58CD"/>
    <w:rsid w:val="009C19A4"/>
    <w:rsid w:val="00A03985"/>
    <w:rsid w:val="00A12F83"/>
    <w:rsid w:val="00A21C3F"/>
    <w:rsid w:val="00A235D0"/>
    <w:rsid w:val="00A31BFD"/>
    <w:rsid w:val="00A728A3"/>
    <w:rsid w:val="00AE6BD7"/>
    <w:rsid w:val="00B41104"/>
    <w:rsid w:val="00B4665B"/>
    <w:rsid w:val="00BC68B3"/>
    <w:rsid w:val="00BD698F"/>
    <w:rsid w:val="00BD6B6B"/>
    <w:rsid w:val="00C03A64"/>
    <w:rsid w:val="00C15031"/>
    <w:rsid w:val="00D444E9"/>
    <w:rsid w:val="00D916EC"/>
    <w:rsid w:val="00D944FC"/>
    <w:rsid w:val="00DE238D"/>
    <w:rsid w:val="00E14233"/>
    <w:rsid w:val="00E3080D"/>
    <w:rsid w:val="00E8453C"/>
    <w:rsid w:val="00E9001A"/>
    <w:rsid w:val="00EB3FDE"/>
    <w:rsid w:val="00F10358"/>
    <w:rsid w:val="00F46761"/>
    <w:rsid w:val="00F46D47"/>
    <w:rsid w:val="00F84128"/>
    <w:rsid w:val="00F8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6D97D49"/>
  <w15:docId w15:val="{923E1412-AD4F-427B-AECA-B9DD6FB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2FC"/>
    <w:pPr>
      <w:widowControl w:val="0"/>
      <w:spacing w:beforeLines="50" w:before="50" w:afterLines="50" w:after="50" w:line="400" w:lineRule="exact"/>
      <w:ind w:firstLineChars="200" w:firstLine="200"/>
      <w:contextualSpacing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3167"/>
    <w:pPr>
      <w:keepNext/>
      <w:keepLines/>
      <w:spacing w:beforeLines="0" w:before="360" w:afterLines="0" w:after="3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4D3"/>
    <w:pPr>
      <w:keepNext/>
      <w:keepLines/>
      <w:spacing w:beforeLines="0" w:before="360" w:afterLines="0" w:after="360"/>
      <w:ind w:firstLineChars="0" w:firstLine="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167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844D3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caption"/>
    <w:basedOn w:val="a"/>
    <w:next w:val="a"/>
    <w:uiPriority w:val="35"/>
    <w:unhideWhenUsed/>
    <w:qFormat/>
    <w:rsid w:val="007565CA"/>
    <w:pPr>
      <w:spacing w:beforeLines="0" w:before="0" w:afterLines="100" w:after="100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a4">
    <w:name w:val="List Paragraph"/>
    <w:basedOn w:val="a"/>
    <w:uiPriority w:val="34"/>
    <w:qFormat/>
    <w:rsid w:val="009778E7"/>
    <w:pPr>
      <w:ind w:firstLineChars="0" w:firstLine="0"/>
    </w:pPr>
  </w:style>
  <w:style w:type="paragraph" w:styleId="a5">
    <w:name w:val="No Spacing"/>
    <w:uiPriority w:val="1"/>
    <w:qFormat/>
    <w:rsid w:val="008C028D"/>
    <w:pPr>
      <w:widowControl w:val="0"/>
      <w:contextualSpacing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3C6FD6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6FD6"/>
  </w:style>
  <w:style w:type="paragraph" w:styleId="TOC2">
    <w:name w:val="toc 2"/>
    <w:basedOn w:val="a"/>
    <w:next w:val="a"/>
    <w:autoRedefine/>
    <w:uiPriority w:val="39"/>
    <w:unhideWhenUsed/>
    <w:rsid w:val="003C6FD6"/>
    <w:pPr>
      <w:ind w:leftChars="200" w:left="420"/>
    </w:pPr>
  </w:style>
  <w:style w:type="character" w:styleId="a6">
    <w:name w:val="Hyperlink"/>
    <w:basedOn w:val="a0"/>
    <w:uiPriority w:val="99"/>
    <w:unhideWhenUsed/>
    <w:rsid w:val="003C6FD6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D916E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16EC"/>
    <w:rPr>
      <w:rFonts w:ascii="Times New Roman" w:eastAsia="宋体" w:hAnsi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8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8453C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84128"/>
    <w:pPr>
      <w:spacing w:before="0"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84128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B46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836E-21EC-4F42-BE8D-025E1D6E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ShaunYoung11</cp:lastModifiedBy>
  <cp:revision>55</cp:revision>
  <cp:lastPrinted>2021-04-20T10:21:00Z</cp:lastPrinted>
  <dcterms:created xsi:type="dcterms:W3CDTF">2021-04-16T02:43:00Z</dcterms:created>
  <dcterms:modified xsi:type="dcterms:W3CDTF">2021-04-20T10:22:00Z</dcterms:modified>
</cp:coreProperties>
</file>